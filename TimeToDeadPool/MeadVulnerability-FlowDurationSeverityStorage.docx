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A4CDB" w14:textId="1E2D6BAF" w:rsidR="00C63780" w:rsidRPr="00E423F8" w:rsidRDefault="00FD55F9" w:rsidP="00E423F8">
      <w:pPr>
        <w:pStyle w:val="Title"/>
        <w:jc w:val="center"/>
        <w:rPr>
          <w:rFonts w:ascii="Times New Roman" w:hAnsi="Times New Roman" w:cs="Times New Roman"/>
          <w:b/>
          <w:bCs/>
          <w:sz w:val="28"/>
          <w:szCs w:val="28"/>
        </w:rPr>
      </w:pPr>
      <w:r w:rsidRPr="00E423F8">
        <w:rPr>
          <w:rFonts w:ascii="Times New Roman" w:hAnsi="Times New Roman" w:cs="Times New Roman"/>
          <w:b/>
          <w:bCs/>
          <w:color w:val="0070C0"/>
          <w:sz w:val="28"/>
          <w:szCs w:val="28"/>
        </w:rPr>
        <w:t>What d</w:t>
      </w:r>
      <w:r w:rsidR="00C63780" w:rsidRPr="00E423F8">
        <w:rPr>
          <w:rFonts w:ascii="Times New Roman" w:hAnsi="Times New Roman" w:cs="Times New Roman"/>
          <w:b/>
          <w:bCs/>
          <w:color w:val="0070C0"/>
          <w:sz w:val="28"/>
          <w:szCs w:val="28"/>
        </w:rPr>
        <w:t xml:space="preserve">rought </w:t>
      </w:r>
      <w:r w:rsidRPr="00E423F8">
        <w:rPr>
          <w:rFonts w:ascii="Times New Roman" w:hAnsi="Times New Roman" w:cs="Times New Roman"/>
          <w:b/>
          <w:bCs/>
          <w:color w:val="0070C0"/>
          <w:sz w:val="28"/>
          <w:szCs w:val="28"/>
        </w:rPr>
        <w:t xml:space="preserve">intensities and durations </w:t>
      </w:r>
      <w:r w:rsidR="00C63780" w:rsidRPr="00E423F8">
        <w:rPr>
          <w:rFonts w:ascii="Times New Roman" w:hAnsi="Times New Roman" w:cs="Times New Roman"/>
          <w:b/>
          <w:bCs/>
          <w:color w:val="0070C0"/>
          <w:sz w:val="28"/>
          <w:szCs w:val="28"/>
        </w:rPr>
        <w:t xml:space="preserve">can Lake Mead </w:t>
      </w:r>
      <w:r w:rsidR="00E423F8">
        <w:rPr>
          <w:rFonts w:ascii="Times New Roman" w:hAnsi="Times New Roman" w:cs="Times New Roman"/>
          <w:b/>
          <w:bCs/>
          <w:color w:val="0070C0"/>
          <w:sz w:val="28"/>
          <w:szCs w:val="28"/>
        </w:rPr>
        <w:t>s</w:t>
      </w:r>
      <w:r w:rsidR="00C63780" w:rsidRPr="00E423F8">
        <w:rPr>
          <w:rFonts w:ascii="Times New Roman" w:hAnsi="Times New Roman" w:cs="Times New Roman"/>
          <w:b/>
          <w:bCs/>
          <w:color w:val="0070C0"/>
          <w:sz w:val="28"/>
          <w:szCs w:val="28"/>
        </w:rPr>
        <w:t>ustain?</w:t>
      </w:r>
    </w:p>
    <w:p w14:paraId="5CF76997" w14:textId="30EDEDB7" w:rsidR="00C22280" w:rsidRPr="003C63E2" w:rsidRDefault="00C22280" w:rsidP="00E423F8">
      <w:pPr>
        <w:jc w:val="center"/>
      </w:pPr>
      <w:r w:rsidRPr="003C63E2">
        <w:t xml:space="preserve">A </w:t>
      </w:r>
      <w:r w:rsidR="00DC458B">
        <w:t xml:space="preserve">bottom-up </w:t>
      </w:r>
      <w:r w:rsidR="00C63780">
        <w:t xml:space="preserve">vulnerability </w:t>
      </w:r>
      <w:r w:rsidR="00DC458B">
        <w:t>analysis</w:t>
      </w:r>
    </w:p>
    <w:p w14:paraId="1A9AA9AA" w14:textId="77777777" w:rsidR="00C22280" w:rsidRDefault="00C22280" w:rsidP="00E423F8">
      <w:pPr>
        <w:jc w:val="center"/>
      </w:pPr>
    </w:p>
    <w:p w14:paraId="3A6B9023" w14:textId="77777777" w:rsidR="00C22280" w:rsidRDefault="00C22280" w:rsidP="00E423F8">
      <w:pPr>
        <w:jc w:val="center"/>
      </w:pPr>
      <w:r>
        <w:t>David E. Rosenberg</w:t>
      </w:r>
    </w:p>
    <w:p w14:paraId="4B855D17" w14:textId="77777777" w:rsidR="00C22280" w:rsidRDefault="00C22280" w:rsidP="00E423F8">
      <w:pPr>
        <w:jc w:val="center"/>
      </w:pPr>
      <w:r>
        <w:t>Colorado River Futures Project</w:t>
      </w:r>
    </w:p>
    <w:p w14:paraId="5651150B" w14:textId="77777777" w:rsidR="00C22280" w:rsidRDefault="00C22280" w:rsidP="00E423F8">
      <w:pPr>
        <w:jc w:val="center"/>
      </w:pPr>
      <w:r>
        <w:t>Utah State University</w:t>
      </w:r>
    </w:p>
    <w:p w14:paraId="7FA13117" w14:textId="4AD06833" w:rsidR="00C22280" w:rsidRDefault="00DC458B" w:rsidP="00E423F8">
      <w:pPr>
        <w:jc w:val="center"/>
      </w:pPr>
      <w:r>
        <w:t>February 5, 2020</w:t>
      </w:r>
    </w:p>
    <w:p w14:paraId="65E54759" w14:textId="77777777" w:rsidR="00C22280" w:rsidRDefault="00C22280" w:rsidP="007F7467"/>
    <w:p w14:paraId="786D4F42" w14:textId="0303CBDE" w:rsidR="00514DCA" w:rsidRDefault="00514DCA" w:rsidP="007F7467">
      <w:pPr>
        <w:pStyle w:val="Heading1"/>
      </w:pPr>
      <w:r>
        <w:t>Introduction</w:t>
      </w:r>
    </w:p>
    <w:p w14:paraId="43B0C536" w14:textId="168F2DA5" w:rsidR="00514DCA" w:rsidRDefault="00514DCA" w:rsidP="007F7467"/>
    <w:p w14:paraId="0DD6D5A2" w14:textId="70ADD629" w:rsidR="00514DCA" w:rsidRDefault="00514DCA" w:rsidP="009B7C2B">
      <w:r>
        <w:t>From 2000 to 2015, Colorado River flows averaged 13.4 million acre-feet (MAF) per year. Lake Mead’s water level also fell from 1,2</w:t>
      </w:r>
      <w:r w:rsidR="00E423F8">
        <w:t>14</w:t>
      </w:r>
      <w:r>
        <w:t xml:space="preserve"> feet (2</w:t>
      </w:r>
      <w:r w:rsidR="00E423F8">
        <w:t>5.2</w:t>
      </w:r>
      <w:r>
        <w:t xml:space="preserve"> MAF active storage, </w:t>
      </w:r>
      <w:r w:rsidR="00E423F8">
        <w:t xml:space="preserve">nearly </w:t>
      </w:r>
      <w:r>
        <w:t xml:space="preserve">full) to 1,089 feet (10 MAF of active storage, 40% of capacity). </w:t>
      </w:r>
      <w:r w:rsidR="007F7467">
        <w:t xml:space="preserve">This decline has prompted widespread interest in questions such as what drought intensities and durations can Lake Mead sustain? </w:t>
      </w:r>
      <w:r w:rsidR="00E423F8">
        <w:t xml:space="preserve">And the </w:t>
      </w:r>
      <w:r w:rsidR="007F7467">
        <w:t>related question</w:t>
      </w:r>
      <w:r w:rsidR="00E423F8">
        <w:t xml:space="preserve">: </w:t>
      </w:r>
      <w:r w:rsidR="007F7467">
        <w:t xml:space="preserve">how </w:t>
      </w:r>
      <w:r w:rsidR="00E423F8">
        <w:t xml:space="preserve">much </w:t>
      </w:r>
      <w:r w:rsidR="007F7467">
        <w:t xml:space="preserve">does reservoir storage buffer </w:t>
      </w:r>
      <w:r w:rsidR="00E423F8">
        <w:t>and delay the impact</w:t>
      </w:r>
      <w:r w:rsidR="007F7467">
        <w:t xml:space="preserve"> droughts?</w:t>
      </w:r>
    </w:p>
    <w:p w14:paraId="4B4E15FC" w14:textId="0DAE3985" w:rsidR="007F7467" w:rsidRDefault="007F7467" w:rsidP="007F7467"/>
    <w:p w14:paraId="0D60F942" w14:textId="0E5C2574" w:rsidR="00CA7BD3" w:rsidRPr="007F7467" w:rsidRDefault="007F7467" w:rsidP="00CA7BD3">
      <w:r>
        <w:t xml:space="preserve">In their seminal paper “When will Lake Mead go dry?”, </w:t>
      </w:r>
      <w:hyperlink w:anchor="_ENREF_1" w:tooltip="Barnett, 2008 #2288" w:history="1">
        <w:r>
          <w:fldChar w:fldCharType="begin"/>
        </w:r>
        <w:r>
          <w:instrText xml:space="preserve"> ADDIN EN.CITE &lt;EndNote&gt;&lt;Cite AuthorYear="1"&gt;&lt;Author&gt;Barnett&lt;/Author&gt;&lt;Year&gt;2008&lt;/Year&gt;&lt;RecNum&gt;2288&lt;/RecNum&gt;&lt;Prefix&gt;Tim Barnett and David Pierce &lt;/Prefix&gt;&lt;DisplayText&gt;Tim Barnett and David Pierce Barnett and Pierce (2008)&lt;/DisplayText&gt;&lt;record&gt;&lt;rec-number&gt;2288&lt;/rec-number&gt;&lt;foreign-keys&gt;&lt;key app="EN" db-id="xxt5ta9pd995dwesap0pdzzp2weaz0w9werf" timestamp="1523550685"&gt;2288&lt;/key&gt;&lt;/foreign-keys&gt;&lt;ref-type name="Journal Article"&gt;17&lt;/ref-type&gt;&lt;contributors&gt;&lt;authors&gt;&lt;author&gt;Tim P. Barnett&lt;/author&gt;&lt;author&gt;David W. Pierce&lt;/author&gt;&lt;/authors&gt;&lt;/contributors&gt;&lt;titles&gt;&lt;title&gt;When will Lake Mead go dry?&lt;/title&gt;&lt;secondary-title&gt;Water Resources Research&lt;/secondary-title&gt;&lt;/titles&gt;&lt;periodical&gt;&lt;full-title&gt;Water Resources Research&lt;/full-title&gt;&lt;/periodical&gt;&lt;volume&gt;44&lt;/volume&gt;&lt;number&gt;3&lt;/number&gt;&lt;keywords&gt;&lt;keyword&gt;Colorado River&lt;/keyword&gt;&lt;/keywords&gt;&lt;dates&gt;&lt;year&gt;2008&lt;/year&gt;&lt;/dates&gt;&lt;urls&gt;&lt;related-urls&gt;&lt;url&gt;https://agupubs.onlinelibrary.wiley.com/doi/abs/10.1029/2007WR006704&lt;/url&gt;&lt;/related-urls&gt;&lt;/urls&gt;&lt;electronic-resource-num&gt;doi:10.1029/2007WR006704&lt;/electronic-resource-num&gt;&lt;/record&gt;&lt;/Cite&gt;&lt;/EndNote&gt;</w:instrText>
        </w:r>
        <w:r>
          <w:fldChar w:fldCharType="separate"/>
        </w:r>
        <w:r>
          <w:rPr>
            <w:noProof/>
          </w:rPr>
          <w:t>Barnett and Pierce (2008)</w:t>
        </w:r>
        <w:r>
          <w:fldChar w:fldCharType="end"/>
        </w:r>
      </w:hyperlink>
      <w:r>
        <w:t xml:space="preserve"> framed th</w:t>
      </w:r>
      <w:r w:rsidR="001B752A">
        <w:t>ese</w:t>
      </w:r>
      <w:r>
        <w:t xml:space="preserve"> question</w:t>
      </w:r>
      <w:r w:rsidR="001B752A">
        <w:t xml:space="preserve">s probabilistically as </w:t>
      </w:r>
      <w:r w:rsidR="00C86ABC">
        <w:t xml:space="preserve">what is the likelihood </w:t>
      </w:r>
      <w:r w:rsidR="00E423F8">
        <w:t xml:space="preserve">a combined </w:t>
      </w:r>
      <w:r w:rsidR="00C86ABC">
        <w:t>Lake Powell and</w:t>
      </w:r>
      <w:r>
        <w:t xml:space="preserve"> </w:t>
      </w:r>
      <w:r w:rsidR="00C86ABC">
        <w:t>Mead</w:t>
      </w:r>
      <w:r w:rsidR="00E423F8">
        <w:t xml:space="preserve"> system</w:t>
      </w:r>
      <w:r w:rsidR="00C86ABC">
        <w:t xml:space="preserve"> will go dry by a certain year? The</w:t>
      </w:r>
      <w:r w:rsidR="00707D71">
        <w:t>y</w:t>
      </w:r>
      <w:r w:rsidR="00C86ABC">
        <w:t xml:space="preserve"> generated 10,000 realizations of river flow that were statistically consistent with historic variability from 1906-2005 and tree ring flow estimates over the last 1250 years, imposed a deterministic linear runoff trend over time, and found that there </w:t>
      </w:r>
      <w:r w:rsidR="00707D71">
        <w:t>wa</w:t>
      </w:r>
      <w:r w:rsidR="00C86ABC">
        <w:t xml:space="preserve">s a 50% chance </w:t>
      </w:r>
      <w:r w:rsidR="00707D71">
        <w:t xml:space="preserve">to </w:t>
      </w:r>
      <w:r w:rsidR="00C86ABC">
        <w:t xml:space="preserve">reach dead pool </w:t>
      </w:r>
      <w:r w:rsidR="00707D71">
        <w:t xml:space="preserve">by 2053 even as managers reduced full deliveries by 10% </w:t>
      </w:r>
      <w:r w:rsidR="00E423F8">
        <w:t>after</w:t>
      </w:r>
      <w:r w:rsidR="00707D71">
        <w:t xml:space="preserve"> Mead </w:t>
      </w:r>
      <w:r w:rsidR="00E423F8">
        <w:t xml:space="preserve">fell below </w:t>
      </w:r>
      <w:r w:rsidR="00707D71">
        <w:t xml:space="preserve">an active storage of 7.5 MAF (~1,048 feet). </w:t>
      </w:r>
      <w:r w:rsidR="00CA7BD3">
        <w:t xml:space="preserve">Since 2007, </w:t>
      </w:r>
      <w:r w:rsidR="00CA7BD3">
        <w:t>Lake Mead</w:t>
      </w:r>
      <w:r w:rsidR="00CA7BD3">
        <w:t>’s</w:t>
      </w:r>
      <w:r w:rsidR="00CA7BD3">
        <w:t xml:space="preserve"> level has continued to fall</w:t>
      </w:r>
      <w:r w:rsidR="00CA7BD3">
        <w:t xml:space="preserve"> and California, Nevada, and Arizona have agreed to a larger and earlier schedule of cutbacks called the Drought Contingency Plan. </w:t>
      </w:r>
    </w:p>
    <w:p w14:paraId="48C374B4" w14:textId="77777777" w:rsidR="00CA7BD3" w:rsidRDefault="00CA7BD3" w:rsidP="007F7467"/>
    <w:p w14:paraId="05541CD1" w14:textId="13BC50FA" w:rsidR="009B7C2B" w:rsidRDefault="00CA7BD3" w:rsidP="007F7467">
      <w:r>
        <w:t>Due to non-stationarity, p</w:t>
      </w:r>
      <w:r w:rsidR="009B7C2B">
        <w:t>ast statistical descriptions</w:t>
      </w:r>
      <w:r w:rsidR="009B7C2B">
        <w:t xml:space="preserve"> of inflow, climate, demand, and reservoir operations (Level 2 uncertainty) may provide </w:t>
      </w:r>
      <w:r>
        <w:t xml:space="preserve">insufficient </w:t>
      </w:r>
      <w:r w:rsidR="009B7C2B">
        <w:t>description</w:t>
      </w:r>
      <w:r>
        <w:t>s</w:t>
      </w:r>
      <w:r w:rsidR="009B7C2B">
        <w:t xml:space="preserve"> of future conditions. However, </w:t>
      </w:r>
      <w:r>
        <w:t xml:space="preserve">these uncertain future conditions can be described by </w:t>
      </w:r>
      <w:r w:rsidR="009B7C2B">
        <w:t xml:space="preserve">scenarios of possible future conditions that do not have </w:t>
      </w:r>
      <w:r>
        <w:t xml:space="preserve">probability or </w:t>
      </w:r>
      <w:r w:rsidR="009B7C2B">
        <w:t>rank (</w:t>
      </w:r>
      <w:r>
        <w:t xml:space="preserve">Level 3 uncertainty; </w:t>
      </w:r>
      <w:r w:rsidR="009B7C2B" w:rsidRPr="009B7C2B">
        <w:rPr>
          <w:highlight w:val="yellow"/>
        </w:rPr>
        <w:t>Walker et al., …</w:t>
      </w:r>
      <w:r w:rsidR="009B7C2B">
        <w:t>). Recent</w:t>
      </w:r>
      <w:r>
        <w:t xml:space="preserve"> multi-objective robust decision making, dynamic adaptive policy pathways, and decision scaling efforts are coming online to work with Level 3 uncertainties that can only be described by scenarios. This brief report applies the multi-dimensional sensitivity analysis method of decision scaling to identify the combinations of drought intensities, durations, and starting reservoir </w:t>
      </w:r>
      <w:proofErr w:type="gramStart"/>
      <w:r>
        <w:t>storage  that</w:t>
      </w:r>
      <w:proofErr w:type="gramEnd"/>
      <w:r>
        <w:t xml:space="preserve"> Lake Mead can sustain.</w:t>
      </w:r>
    </w:p>
    <w:p w14:paraId="2F5CCF73" w14:textId="77777777" w:rsidR="00514DCA" w:rsidRPr="00514DCA" w:rsidRDefault="00514DCA" w:rsidP="007F7467"/>
    <w:p w14:paraId="3192D453" w14:textId="7134249B" w:rsidR="00DC458B" w:rsidRDefault="00DC458B" w:rsidP="007F7467">
      <w:pPr>
        <w:pStyle w:val="Heading1"/>
      </w:pPr>
      <w:r>
        <w:t>Main Benefits from this Work</w:t>
      </w:r>
    </w:p>
    <w:p w14:paraId="37C166EB" w14:textId="11962548" w:rsidR="00DC458B" w:rsidRDefault="00DC458B" w:rsidP="007F7467"/>
    <w:p w14:paraId="70F20105" w14:textId="7EBBD148" w:rsidR="00DC458B" w:rsidRPr="00DC458B" w:rsidRDefault="00DC458B" w:rsidP="007F7467">
      <w:pPr>
        <w:pStyle w:val="ListParagraph"/>
        <w:numPr>
          <w:ilvl w:val="0"/>
          <w:numId w:val="3"/>
        </w:numPr>
      </w:pPr>
      <w:r w:rsidRPr="00DC458B">
        <w:t xml:space="preserve">Provide context </w:t>
      </w:r>
      <w:r>
        <w:t>for and show impacts of</w:t>
      </w:r>
      <w:r w:rsidRPr="00DC458B">
        <w:t xml:space="preserve"> </w:t>
      </w:r>
      <w:proofErr w:type="spellStart"/>
      <w:r w:rsidRPr="00DC458B">
        <w:t>Homa</w:t>
      </w:r>
      <w:r>
        <w:t>’s</w:t>
      </w:r>
      <w:proofErr w:type="spellEnd"/>
      <w:r w:rsidRPr="00DC458B">
        <w:t xml:space="preserve"> and Dave T.’s hydrologic scenarios work</w:t>
      </w:r>
    </w:p>
    <w:p w14:paraId="0F1E1AC6" w14:textId="7F4C8D37" w:rsidR="00DC458B" w:rsidRPr="00DC458B" w:rsidRDefault="00DC458B" w:rsidP="007F7467">
      <w:pPr>
        <w:pStyle w:val="ListParagraph"/>
        <w:numPr>
          <w:ilvl w:val="0"/>
          <w:numId w:val="3"/>
        </w:numPr>
      </w:pPr>
      <w:r w:rsidRPr="00DC458B">
        <w:t xml:space="preserve">Identify </w:t>
      </w:r>
      <w:r>
        <w:t>the</w:t>
      </w:r>
      <w:r w:rsidR="00CA7BD3">
        <w:t xml:space="preserve"> combinations of</w:t>
      </w:r>
      <w:r>
        <w:t xml:space="preserve"> </w:t>
      </w:r>
      <w:r w:rsidR="00802C5A">
        <w:t>f</w:t>
      </w:r>
      <w:r w:rsidRPr="00DC458B">
        <w:t xml:space="preserve">low </w:t>
      </w:r>
      <w:r w:rsidR="00E7017C">
        <w:t>intensity</w:t>
      </w:r>
      <w:r w:rsidR="00802C5A">
        <w:t xml:space="preserve">, flow </w:t>
      </w:r>
      <w:r w:rsidRPr="00DC458B">
        <w:t>duration</w:t>
      </w:r>
      <w:r w:rsidR="00802C5A">
        <w:t xml:space="preserve">, </w:t>
      </w:r>
      <w:r w:rsidRPr="00DC458B">
        <w:t xml:space="preserve">and </w:t>
      </w:r>
      <w:r w:rsidR="00E7017C">
        <w:t xml:space="preserve">starting </w:t>
      </w:r>
      <w:r w:rsidRPr="00DC458B">
        <w:t xml:space="preserve">reservoir storage conditions that drive Lake Mead to dead pool, to fill, or </w:t>
      </w:r>
      <w:r w:rsidR="009C16CF">
        <w:t xml:space="preserve">to </w:t>
      </w:r>
      <w:r>
        <w:t>a long-term steady storage</w:t>
      </w:r>
      <w:r w:rsidR="009C16CF">
        <w:t xml:space="preserve"> value.</w:t>
      </w:r>
    </w:p>
    <w:p w14:paraId="6551EBF2" w14:textId="6853BBC0" w:rsidR="0050175A" w:rsidRDefault="00DC458B" w:rsidP="00707D71">
      <w:pPr>
        <w:pStyle w:val="ListParagraph"/>
        <w:numPr>
          <w:ilvl w:val="0"/>
          <w:numId w:val="3"/>
        </w:numPr>
      </w:pPr>
      <w:r w:rsidRPr="00DC458B">
        <w:t xml:space="preserve">Show interaction of flow </w:t>
      </w:r>
      <w:r w:rsidR="00E7017C">
        <w:t>interaction</w:t>
      </w:r>
      <w:r w:rsidRPr="00DC458B">
        <w:t xml:space="preserve"> and duration</w:t>
      </w:r>
      <w:r>
        <w:t xml:space="preserve"> factors</w:t>
      </w:r>
      <w:r w:rsidRPr="00DC458B">
        <w:t xml:space="preserve"> </w:t>
      </w:r>
      <w:r w:rsidR="00DA7E28">
        <w:t>and answer questions posed</w:t>
      </w:r>
      <w:r w:rsidRPr="00DC458B">
        <w:t xml:space="preserve"> in </w:t>
      </w:r>
      <w:r w:rsidR="009C16CF">
        <w:t xml:space="preserve">many recent </w:t>
      </w:r>
      <w:r>
        <w:t>Colorado River Futures meetings</w:t>
      </w:r>
      <w:r w:rsidR="009C16CF">
        <w:t>.</w:t>
      </w:r>
    </w:p>
    <w:p w14:paraId="484830F1" w14:textId="6B8A2482" w:rsidR="00707D71" w:rsidRPr="00DC458B" w:rsidRDefault="00707D71" w:rsidP="00707D71">
      <w:pPr>
        <w:pStyle w:val="ListParagraph"/>
        <w:numPr>
          <w:ilvl w:val="0"/>
          <w:numId w:val="3"/>
        </w:numPr>
      </w:pPr>
      <w:r>
        <w:t xml:space="preserve">Provide a way to </w:t>
      </w:r>
      <w:r w:rsidR="00B80793">
        <w:t>show impacts of</w:t>
      </w:r>
      <w:r>
        <w:t xml:space="preserve"> transitions from dry to wet hydrology a</w:t>
      </w:r>
      <w:r w:rsidR="00B80793">
        <w:t>nd vice-versa.</w:t>
      </w:r>
    </w:p>
    <w:p w14:paraId="482101D0" w14:textId="01AFCEE3" w:rsidR="00DC458B" w:rsidRPr="00DC458B" w:rsidRDefault="00B80793" w:rsidP="007F7467">
      <w:pPr>
        <w:pStyle w:val="ListParagraph"/>
        <w:numPr>
          <w:ilvl w:val="0"/>
          <w:numId w:val="3"/>
        </w:numPr>
      </w:pPr>
      <w:r>
        <w:t>Use decision scaling to e</w:t>
      </w:r>
      <w:r w:rsidR="00E7017C">
        <w:t>xtend</w:t>
      </w:r>
      <w:r w:rsidR="00DC458B" w:rsidRPr="00DC458B">
        <w:t xml:space="preserve"> </w:t>
      </w:r>
      <w:hyperlink w:anchor="_ENREF_1" w:tooltip="Barnett, 2008 #2288" w:history="1">
        <w:r>
          <w:fldChar w:fldCharType="begin"/>
        </w:r>
        <w:r>
          <w:instrText xml:space="preserve"> ADDIN EN.CITE &lt;EndNote&gt;&lt;Cite AuthorYear="1"&gt;&lt;Author&gt;Barnett&lt;/Author&gt;&lt;Year&gt;2008&lt;/Year&gt;&lt;RecNum&gt;2288&lt;/RecNum&gt;&lt;Prefix&gt;Tim Barnett and David Pierce &lt;/Prefix&gt;&lt;DisplayText&gt;Tim Barnett and David Pierce Barnett and Pierce (2008)&lt;/DisplayText&gt;&lt;record&gt;&lt;rec-number&gt;2288&lt;/rec-number&gt;&lt;foreign-keys&gt;&lt;key app="EN" db-id="xxt5ta9pd995dwesap0pdzzp2weaz0w9werf" timestamp="1523550685"&gt;2288&lt;/key&gt;&lt;/foreign-keys&gt;&lt;ref-type name="Journal Article"&gt;17&lt;/ref-type&gt;&lt;contributors&gt;&lt;authors&gt;&lt;author&gt;Tim P. Barnett&lt;/author&gt;&lt;author&gt;David W. Pierce&lt;/author&gt;&lt;/authors&gt;&lt;/contributors&gt;&lt;titles&gt;&lt;title&gt;When will Lake Mead go dry?&lt;/title&gt;&lt;secondary-title&gt;Water Resources Research&lt;/secondary-title&gt;&lt;/titles&gt;&lt;periodical&gt;&lt;full-title&gt;Water Resources Research&lt;/full-title&gt;&lt;/periodical&gt;&lt;volume&gt;44&lt;/volume&gt;&lt;number&gt;3&lt;/number&gt;&lt;keywords&gt;&lt;keyword&gt;Colorado River&lt;/keyword&gt;&lt;/keywords&gt;&lt;dates&gt;&lt;year&gt;2008&lt;/year&gt;&lt;/dates&gt;&lt;urls&gt;&lt;related-urls&gt;&lt;url&gt;https://agupubs.onlinelibrary.wiley.com/doi/abs/10.1029/2007WR006704&lt;/url&gt;&lt;/related-urls&gt;&lt;/urls&gt;&lt;electronic-resource-num&gt;doi:10.1029/2007WR006704&lt;/electronic-resource-num&gt;&lt;/record&gt;&lt;/Cite&gt;&lt;/EndNote&gt;</w:instrText>
        </w:r>
        <w:r>
          <w:fldChar w:fldCharType="separate"/>
        </w:r>
        <w:r>
          <w:rPr>
            <w:noProof/>
          </w:rPr>
          <w:t>Barnett and Pierce (2008)</w:t>
        </w:r>
        <w:r>
          <w:fldChar w:fldCharType="end"/>
        </w:r>
      </w:hyperlink>
      <w:r w:rsidR="00DC458B">
        <w:t xml:space="preserve"> </w:t>
      </w:r>
      <w:r w:rsidR="00DC458B" w:rsidRPr="00DC458B">
        <w:t>stochastic treatment of inflow uncertainty</w:t>
      </w:r>
      <w:r>
        <w:t xml:space="preserve"> (Level 2) </w:t>
      </w:r>
      <w:r w:rsidR="00E7017C">
        <w:t>to</w:t>
      </w:r>
      <w:r w:rsidR="00DC458B" w:rsidRPr="00DC458B">
        <w:t xml:space="preserve"> scenarios</w:t>
      </w:r>
      <w:r>
        <w:t xml:space="preserve"> (Level 3</w:t>
      </w:r>
      <w:r w:rsidR="00DC458B" w:rsidRPr="00DC458B">
        <w:t>)</w:t>
      </w:r>
      <w:r w:rsidR="009C16CF">
        <w:t>.</w:t>
      </w:r>
    </w:p>
    <w:p w14:paraId="27EF153F" w14:textId="3F65DFAF" w:rsidR="00C22280" w:rsidRDefault="00DC458B" w:rsidP="007F7467">
      <w:pPr>
        <w:pStyle w:val="Heading1"/>
      </w:pPr>
      <w:r>
        <w:lastRenderedPageBreak/>
        <w:t>Methods Used</w:t>
      </w:r>
    </w:p>
    <w:p w14:paraId="1D2974E3" w14:textId="0CAE1B6E" w:rsidR="00DC458B" w:rsidRPr="00DC458B" w:rsidRDefault="00DC458B" w:rsidP="007F7467">
      <w:pPr>
        <w:pStyle w:val="ListParagraph"/>
        <w:numPr>
          <w:ilvl w:val="0"/>
          <w:numId w:val="4"/>
        </w:numPr>
      </w:pPr>
      <w:r>
        <w:t xml:space="preserve">Defined scenarios of steady Lake Mead inflow from 5 to 12 million acre-feet per year </w:t>
      </w:r>
      <w:r w:rsidR="00E7017C">
        <w:t xml:space="preserve">(MAF/year) </w:t>
      </w:r>
      <w:r>
        <w:t xml:space="preserve">in increments of 0.5 </w:t>
      </w:r>
      <w:r w:rsidR="00E7017C">
        <w:t>MAF/year</w:t>
      </w:r>
      <w:r>
        <w:t xml:space="preserve">. Each </w:t>
      </w:r>
      <w:r w:rsidR="009C16CF">
        <w:t xml:space="preserve">steady </w:t>
      </w:r>
      <w:r w:rsidR="00E7017C">
        <w:t>in</w:t>
      </w:r>
      <w:r>
        <w:t xml:space="preserve">flow scenario </w:t>
      </w:r>
      <w:r w:rsidR="009C16CF">
        <w:t>repeats</w:t>
      </w:r>
      <w:r>
        <w:t xml:space="preserve"> the same </w:t>
      </w:r>
      <w:r w:rsidR="00E7017C">
        <w:t>in</w:t>
      </w:r>
      <w:r>
        <w:t xml:space="preserve">flow value </w:t>
      </w:r>
      <w:r w:rsidR="00F004AD">
        <w:t>each</w:t>
      </w:r>
      <w:r>
        <w:t xml:space="preserve"> year (e.g., 5, 5, 5, …, 5 </w:t>
      </w:r>
      <w:r w:rsidR="00E7017C">
        <w:t>MAF</w:t>
      </w:r>
      <w:r>
        <w:t>/year).</w:t>
      </w:r>
      <w:r w:rsidR="00F004AD">
        <w:t xml:space="preserve"> These steady flow values represent </w:t>
      </w:r>
      <w:r w:rsidR="009C16CF">
        <w:t>the</w:t>
      </w:r>
      <w:r w:rsidR="00F004AD">
        <w:t xml:space="preserve"> average flow</w:t>
      </w:r>
      <w:r w:rsidR="009C16CF">
        <w:t xml:space="preserve"> of a multi-year event</w:t>
      </w:r>
      <w:r w:rsidR="00E7017C">
        <w:t xml:space="preserve"> and </w:t>
      </w:r>
      <w:r w:rsidR="00DA7E28">
        <w:t xml:space="preserve">can be converted to </w:t>
      </w:r>
      <w:r w:rsidR="00E7017C">
        <w:t xml:space="preserve">comparable average </w:t>
      </w:r>
      <w:r w:rsidR="00DA7E28">
        <w:t xml:space="preserve">Colorado River </w:t>
      </w:r>
      <w:r w:rsidR="00E7017C">
        <w:t xml:space="preserve">flows </w:t>
      </w:r>
      <w:r w:rsidR="009C16CF">
        <w:t>reported</w:t>
      </w:r>
      <w:r w:rsidR="00E7017C">
        <w:t xml:space="preserve"> from the historical</w:t>
      </w:r>
      <w:r w:rsidR="009C16CF">
        <w:t xml:space="preserve"> and paleo</w:t>
      </w:r>
      <w:r w:rsidR="00E7017C">
        <w:t xml:space="preserve"> record</w:t>
      </w:r>
      <w:r w:rsidR="009C16CF">
        <w:t>s</w:t>
      </w:r>
      <w:r w:rsidR="00DA7E28">
        <w:t xml:space="preserve"> (see Step #7).</w:t>
      </w:r>
    </w:p>
    <w:p w14:paraId="6A55A544" w14:textId="5B8C3CC5" w:rsidR="00DC458B" w:rsidRPr="00F004AD" w:rsidRDefault="00DC458B" w:rsidP="007F7467">
      <w:pPr>
        <w:pStyle w:val="ListParagraph"/>
        <w:numPr>
          <w:ilvl w:val="0"/>
          <w:numId w:val="4"/>
        </w:numPr>
      </w:pPr>
      <w:r>
        <w:t>Define</w:t>
      </w:r>
      <w:r w:rsidR="00F004AD">
        <w:t>d</w:t>
      </w:r>
      <w:r>
        <w:t xml:space="preserve"> scenarios </w:t>
      </w:r>
      <w:r w:rsidR="00F004AD">
        <w:t xml:space="preserve">of </w:t>
      </w:r>
      <w:r>
        <w:t xml:space="preserve">starting reservoir storage from 3 to 25 </w:t>
      </w:r>
      <w:r w:rsidR="00E7017C">
        <w:t>MAF</w:t>
      </w:r>
      <w:r>
        <w:t xml:space="preserve"> in increments of 2 </w:t>
      </w:r>
      <w:r w:rsidR="00E7017C">
        <w:t>MAF</w:t>
      </w:r>
      <w:r>
        <w:t>.</w:t>
      </w:r>
      <w:r w:rsidR="00F004AD">
        <w:t xml:space="preserve"> These starting reservoir storage values </w:t>
      </w:r>
      <w:r w:rsidR="009C16CF">
        <w:t>represent the volume of water managers have available to carry through a steady flow scenario</w:t>
      </w:r>
      <w:r w:rsidR="00F004AD">
        <w:t>.</w:t>
      </w:r>
      <w:r w:rsidR="00B80793">
        <w:t xml:space="preserve"> Current Mead active storage is 11.3 MAF (1094.9 feet)</w:t>
      </w:r>
      <w:r w:rsidR="00DA7E28">
        <w:t>. Higher start storages were ignored as</w:t>
      </w:r>
      <w:r w:rsidR="00E423F8">
        <w:t xml:space="preserve"> </w:t>
      </w:r>
      <w:r w:rsidR="00E423F8">
        <w:t>25.9 to 27.8 MAF is reserved empty to capture flood water</w:t>
      </w:r>
      <w:r w:rsidR="00B80793">
        <w:t>.</w:t>
      </w:r>
    </w:p>
    <w:p w14:paraId="0F3DCD33" w14:textId="2E042D35" w:rsidR="00F004AD" w:rsidRPr="00F004AD" w:rsidRDefault="00F004AD" w:rsidP="007F7467">
      <w:pPr>
        <w:pStyle w:val="ListParagraph"/>
        <w:numPr>
          <w:ilvl w:val="0"/>
          <w:numId w:val="4"/>
        </w:numPr>
      </w:pPr>
      <w:r>
        <w:t xml:space="preserve">Simulated each combination of a starting reservoir storage value and steady Lake Mead inflow. The simulation ran on an annual time step and used </w:t>
      </w:r>
      <w:r w:rsidR="00E7017C">
        <w:t>well-trodden</w:t>
      </w:r>
      <w:r w:rsidR="009C16CF">
        <w:t>, deterministic</w:t>
      </w:r>
      <w:r>
        <w:t xml:space="preserve"> reservoir </w:t>
      </w:r>
      <w:r w:rsidR="009C16CF">
        <w:t>simulation method</w:t>
      </w:r>
      <w:r>
        <w:t xml:space="preserve"> and data:</w:t>
      </w:r>
    </w:p>
    <w:p w14:paraId="38AC5A77" w14:textId="77777777" w:rsidR="00174A38" w:rsidRPr="00AF5C6D" w:rsidRDefault="00F004AD" w:rsidP="007F7467">
      <w:pPr>
        <w:pStyle w:val="ListParagraph"/>
        <w:numPr>
          <w:ilvl w:val="1"/>
          <w:numId w:val="4"/>
        </w:numPr>
      </w:pPr>
      <w:r w:rsidRPr="00AF5C6D">
        <w:t>Storage in the next year equals storage in the current year plus Mead Inflow minus Mead Release minus Mead Evaporation.</w:t>
      </w:r>
    </w:p>
    <w:p w14:paraId="1631229E" w14:textId="02C0E6F9" w:rsidR="00F004AD" w:rsidRPr="00AF5C6D" w:rsidRDefault="00F004AD" w:rsidP="007F7467">
      <w:pPr>
        <w:pStyle w:val="ListParagraph"/>
        <w:numPr>
          <w:ilvl w:val="1"/>
          <w:numId w:val="4"/>
        </w:numPr>
      </w:pPr>
      <w:r w:rsidRPr="00AF5C6D">
        <w:t xml:space="preserve">Mead Release </w:t>
      </w:r>
      <w:r w:rsidR="00174A38" w:rsidRPr="00AF5C6D">
        <w:t>is</w:t>
      </w:r>
      <w:r w:rsidRPr="00AF5C6D">
        <w:t xml:space="preserve"> </w:t>
      </w:r>
      <w:r w:rsidR="009C16CF">
        <w:t xml:space="preserve">specified by the </w:t>
      </w:r>
      <w:r w:rsidRPr="00AF5C6D">
        <w:t>2019 Drought Contingency Plan schedule. Above 1,090 feet, release is the full 9.6 MAF/year (Lower Basin + Mexico + downstream evaporation losses). Below 1,090</w:t>
      </w:r>
      <w:r w:rsidR="007528BA">
        <w:t xml:space="preserve"> feet</w:t>
      </w:r>
      <w:r w:rsidRPr="00AF5C6D">
        <w:t>, release is cutback according to the schedule</w:t>
      </w:r>
      <w:r w:rsidR="00174A38" w:rsidRPr="00AF5C6D">
        <w:t xml:space="preserve"> (Figure X in uncertainty paper)</w:t>
      </w:r>
      <w:r w:rsidRPr="00AF5C6D">
        <w:t>.</w:t>
      </w:r>
    </w:p>
    <w:p w14:paraId="75EC6650" w14:textId="472CD590" w:rsidR="00F004AD" w:rsidRPr="00AF5C6D" w:rsidRDefault="00174A38" w:rsidP="007F7467">
      <w:pPr>
        <w:pStyle w:val="ListParagraph"/>
        <w:numPr>
          <w:ilvl w:val="1"/>
          <w:numId w:val="4"/>
        </w:numPr>
      </w:pPr>
      <w:r w:rsidRPr="00AF5C6D">
        <w:t xml:space="preserve">The </w:t>
      </w:r>
      <w:r w:rsidR="00F004AD" w:rsidRPr="00AF5C6D">
        <w:t xml:space="preserve">Mead </w:t>
      </w:r>
      <w:r w:rsidRPr="00AF5C6D">
        <w:t>e</w:t>
      </w:r>
      <w:r w:rsidR="00F004AD" w:rsidRPr="00AF5C6D">
        <w:t xml:space="preserve">vaporation </w:t>
      </w:r>
      <w:r w:rsidRPr="00AF5C6D">
        <w:t xml:space="preserve">rate used </w:t>
      </w:r>
      <w:r w:rsidR="00F004AD" w:rsidRPr="00AF5C6D">
        <w:t>is</w:t>
      </w:r>
      <w:r w:rsidRPr="00AF5C6D">
        <w:t xml:space="preserve"> 6.2 feet/year (</w:t>
      </w:r>
      <w:proofErr w:type="spellStart"/>
      <w:r w:rsidRPr="00AF5C6D">
        <w:t>Moreo</w:t>
      </w:r>
      <w:proofErr w:type="spellEnd"/>
      <w:r w:rsidRPr="00AF5C6D">
        <w:t xml:space="preserve"> et al, 2015; average value from 2010 to 2015). To obtain the evaporation volume, </w:t>
      </w:r>
      <w:r w:rsidR="007528BA">
        <w:t>multiply th</w:t>
      </w:r>
      <w:r w:rsidR="00DA7E28">
        <w:t>e</w:t>
      </w:r>
      <w:r w:rsidRPr="00AF5C6D">
        <w:t xml:space="preserve"> rate by the </w:t>
      </w:r>
      <w:r w:rsidR="00DA7E28">
        <w:t xml:space="preserve">Mead </w:t>
      </w:r>
      <w:r w:rsidRPr="00AF5C6D">
        <w:t>pool area. The reservoir area-volume relationship for Lake Mead specified in the Colorado River Simulation System</w:t>
      </w:r>
      <w:r w:rsidR="007528BA">
        <w:t xml:space="preserve"> model</w:t>
      </w:r>
      <w:r w:rsidRPr="00AF5C6D">
        <w:t xml:space="preserve"> (CRSS; Wheeler et al, 2019) </w:t>
      </w:r>
      <w:r w:rsidR="00DA7E28">
        <w:t>wa</w:t>
      </w:r>
      <w:r w:rsidRPr="00AF5C6D">
        <w:t>s used to interpolate a pool area each year from the storage volume.</w:t>
      </w:r>
    </w:p>
    <w:p w14:paraId="1F4CBA8A" w14:textId="627C6B85" w:rsidR="00174A38" w:rsidRPr="00AF5C6D" w:rsidRDefault="00DA7E28" w:rsidP="007F7467">
      <w:pPr>
        <w:pStyle w:val="ListParagraph"/>
        <w:numPr>
          <w:ilvl w:val="0"/>
          <w:numId w:val="4"/>
        </w:numPr>
      </w:pPr>
      <w:r>
        <w:t>Ran e</w:t>
      </w:r>
      <w:r w:rsidR="00174A38" w:rsidRPr="00AF5C6D">
        <w:t>ach simulation year by year until one of three stop conditions</w:t>
      </w:r>
      <w:r w:rsidR="007528BA">
        <w:t xml:space="preserve"> </w:t>
      </w:r>
      <w:r>
        <w:t>wa</w:t>
      </w:r>
      <w:r w:rsidR="007528BA">
        <w:t>s reached:</w:t>
      </w:r>
    </w:p>
    <w:p w14:paraId="6E6BD5D2" w14:textId="787A536E" w:rsidR="00174A38" w:rsidRPr="00AF5C6D" w:rsidRDefault="00174A38" w:rsidP="007F7467">
      <w:pPr>
        <w:pStyle w:val="ListParagraph"/>
        <w:numPr>
          <w:ilvl w:val="1"/>
          <w:numId w:val="4"/>
        </w:numPr>
      </w:pPr>
      <w:r w:rsidRPr="00AF5C6D">
        <w:t xml:space="preserve">Reservoir storage draws down to the Dead Pool (895 feet, 0 </w:t>
      </w:r>
      <w:r w:rsidR="007528BA">
        <w:t>MAF</w:t>
      </w:r>
      <w:r w:rsidRPr="00AF5C6D">
        <w:t xml:space="preserve"> of active storage</w:t>
      </w:r>
      <w:r w:rsidR="00550C61" w:rsidRPr="00AF5C6D">
        <w:t>; Years to Dead Pool)</w:t>
      </w:r>
    </w:p>
    <w:p w14:paraId="37979AD3" w14:textId="09945C32" w:rsidR="00174A38" w:rsidRPr="00AF5C6D" w:rsidRDefault="00174A38" w:rsidP="007F7467">
      <w:pPr>
        <w:pStyle w:val="ListParagraph"/>
        <w:numPr>
          <w:ilvl w:val="1"/>
          <w:numId w:val="4"/>
        </w:numPr>
      </w:pPr>
      <w:r w:rsidRPr="00AF5C6D">
        <w:t xml:space="preserve">The reservoir fills to 25 </w:t>
      </w:r>
      <w:r w:rsidR="007528BA">
        <w:t>MAF of active storage</w:t>
      </w:r>
      <w:r w:rsidR="00550C61" w:rsidRPr="00AF5C6D">
        <w:t xml:space="preserve"> (Years to Fill)</w:t>
      </w:r>
    </w:p>
    <w:p w14:paraId="245CFD4D" w14:textId="71A4B936" w:rsidR="00174A38" w:rsidRPr="00AF5C6D" w:rsidRDefault="00174A38" w:rsidP="007F7467">
      <w:pPr>
        <w:pStyle w:val="ListParagraph"/>
        <w:numPr>
          <w:ilvl w:val="1"/>
          <w:numId w:val="4"/>
        </w:numPr>
      </w:pPr>
      <w:r w:rsidRPr="00AF5C6D">
        <w:t xml:space="preserve">An iteration limit of 100 years is reached. </w:t>
      </w:r>
      <w:r w:rsidR="00550C61" w:rsidRPr="00AF5C6D">
        <w:t>These simulations achieve a steady reservoir storage (somewhere between dead pool and 25 MAF</w:t>
      </w:r>
      <w:r w:rsidR="00DA7E28">
        <w:t>; Steady Storage</w:t>
      </w:r>
      <w:r w:rsidR="00550C61" w:rsidRPr="00AF5C6D">
        <w:t>).</w:t>
      </w:r>
    </w:p>
    <w:p w14:paraId="1941A199" w14:textId="051B3CCD" w:rsidR="00550C61" w:rsidRPr="00AF5C6D" w:rsidRDefault="007A22D4" w:rsidP="007F7467">
      <w:pPr>
        <w:pStyle w:val="ListParagraph"/>
        <w:numPr>
          <w:ilvl w:val="0"/>
          <w:numId w:val="4"/>
        </w:numPr>
      </w:pPr>
      <w:r w:rsidRPr="00AF5C6D">
        <w:t>Record</w:t>
      </w:r>
      <w:r w:rsidR="00DA7E28">
        <w:t>ed</w:t>
      </w:r>
      <w:r w:rsidRPr="00AF5C6D">
        <w:t xml:space="preserve"> t</w:t>
      </w:r>
      <w:r w:rsidR="00550C61" w:rsidRPr="00AF5C6D">
        <w:t xml:space="preserve">he number of years to </w:t>
      </w:r>
      <w:r w:rsidR="007528BA">
        <w:t xml:space="preserve">reach </w:t>
      </w:r>
      <w:r w:rsidR="00550C61" w:rsidRPr="00AF5C6D">
        <w:t>stop condition</w:t>
      </w:r>
      <w:r w:rsidR="00DA7E28">
        <w:t xml:space="preserve"> (a) or (b)</w:t>
      </w:r>
      <w:r w:rsidR="00550C61" w:rsidRPr="00AF5C6D">
        <w:t>. This number of years represents the duration that the reservoir can sustain the specified hydrologic scenario when starting with the specified storage volume.</w:t>
      </w:r>
      <w:r w:rsidR="00DA7E28">
        <w:t xml:space="preserve"> For stop condition (c), t</w:t>
      </w:r>
      <w:r w:rsidR="00DA7E28" w:rsidRPr="00AF5C6D">
        <w:t>h</w:t>
      </w:r>
      <w:r w:rsidR="00DA7E28">
        <w:t>e</w:t>
      </w:r>
      <w:r w:rsidR="00DA7E28" w:rsidRPr="00AF5C6D">
        <w:t xml:space="preserve"> steady storage </w:t>
      </w:r>
      <w:r w:rsidR="00DA7E28">
        <w:t xml:space="preserve">volume </w:t>
      </w:r>
      <w:r w:rsidR="00DA7E28">
        <w:t>wa</w:t>
      </w:r>
      <w:r w:rsidR="00DA7E28" w:rsidRPr="00AF5C6D">
        <w:t>s recorded</w:t>
      </w:r>
      <w:r w:rsidR="00DA7E28">
        <w:t>.</w:t>
      </w:r>
    </w:p>
    <w:p w14:paraId="1118A6CE" w14:textId="1CB5466A" w:rsidR="00550C61" w:rsidRPr="00AF5C6D" w:rsidRDefault="00DA7E28" w:rsidP="007F7467">
      <w:pPr>
        <w:pStyle w:val="ListParagraph"/>
        <w:numPr>
          <w:ilvl w:val="0"/>
          <w:numId w:val="4"/>
        </w:numPr>
      </w:pPr>
      <w:r>
        <w:t xml:space="preserve">Visualized results by </w:t>
      </w:r>
      <w:r>
        <w:t>plot</w:t>
      </w:r>
      <w:r w:rsidR="00500033">
        <w:t>t</w:t>
      </w:r>
      <w:r>
        <w:t>ing</w:t>
      </w:r>
      <w:r>
        <w:t xml:space="preserve"> the </w:t>
      </w:r>
      <w:r w:rsidRPr="00AF5C6D">
        <w:t>two main uncertain parameters of Steady Mead Inflow and Mead Active storage</w:t>
      </w:r>
      <w:r>
        <w:t xml:space="preserve"> </w:t>
      </w:r>
      <w:r w:rsidR="00500033">
        <w:t>(</w:t>
      </w:r>
      <w:r>
        <w:t>and their scenario values</w:t>
      </w:r>
      <w:r w:rsidR="00500033">
        <w:t>)</w:t>
      </w:r>
      <w:r w:rsidRPr="00AF5C6D">
        <w:t xml:space="preserve"> </w:t>
      </w:r>
      <w:r>
        <w:t xml:space="preserve">on the x- and y- axes. </w:t>
      </w:r>
      <w:r w:rsidR="00500033">
        <w:t xml:space="preserve">Within the plots, drew </w:t>
      </w:r>
      <w:r>
        <w:t>contour</w:t>
      </w:r>
      <w:r w:rsidR="00500033">
        <w:t>s o</w:t>
      </w:r>
      <w:r>
        <w:t xml:space="preserve">f years to dead pool, years to fill, and steady storage volume. </w:t>
      </w:r>
      <w:r w:rsidR="00500033">
        <w:t>Annotated t</w:t>
      </w:r>
      <w:r>
        <w:t xml:space="preserve">he visualization </w:t>
      </w:r>
      <w:r w:rsidR="007528BA">
        <w:t>with</w:t>
      </w:r>
      <w:r w:rsidR="00E51D07" w:rsidRPr="00AF5C6D">
        <w:t xml:space="preserve"> key reservoir storage elevations that include 1090 feet when Drought Contingency Plan </w:t>
      </w:r>
      <w:r w:rsidR="007528BA">
        <w:t xml:space="preserve">starts </w:t>
      </w:r>
      <w:r w:rsidR="00E51D07" w:rsidRPr="00AF5C6D">
        <w:t>cutbacks in release and 1025 feet when cutbacks reach the</w:t>
      </w:r>
      <w:r w:rsidR="007528BA">
        <w:t>i</w:t>
      </w:r>
      <w:r w:rsidR="00E51D07" w:rsidRPr="00AF5C6D">
        <w:t>r maximum value.</w:t>
      </w:r>
    </w:p>
    <w:p w14:paraId="639E3DF4" w14:textId="4F6381CD" w:rsidR="00E51D07" w:rsidRPr="00AF5C6D" w:rsidRDefault="007528BA" w:rsidP="007F7467">
      <w:pPr>
        <w:pStyle w:val="ListParagraph"/>
        <w:numPr>
          <w:ilvl w:val="0"/>
          <w:numId w:val="4"/>
        </w:numPr>
      </w:pPr>
      <w:r>
        <w:t>Linearly transform</w:t>
      </w:r>
      <w:r w:rsidR="00500033">
        <w:t>ed</w:t>
      </w:r>
      <w:r>
        <w:t xml:space="preserve"> t</w:t>
      </w:r>
      <w:r w:rsidR="00E51D07" w:rsidRPr="00AF5C6D">
        <w:t xml:space="preserve">he x-axis of Lake Mead </w:t>
      </w:r>
      <w:r>
        <w:t xml:space="preserve">steady </w:t>
      </w:r>
      <w:r w:rsidR="00E51D07" w:rsidRPr="00AF5C6D">
        <w:t>inflow scenario</w:t>
      </w:r>
      <w:r>
        <w:t xml:space="preserve"> values </w:t>
      </w:r>
      <w:r w:rsidR="00E51D07" w:rsidRPr="00AF5C6D">
        <w:t>to other useful scales:</w:t>
      </w:r>
    </w:p>
    <w:p w14:paraId="006301E6" w14:textId="2884E26F" w:rsidR="00E51D07" w:rsidRPr="00AF5C6D" w:rsidRDefault="00E51D07" w:rsidP="007F7467">
      <w:pPr>
        <w:pStyle w:val="ListParagraph"/>
        <w:numPr>
          <w:ilvl w:val="1"/>
          <w:numId w:val="4"/>
        </w:numPr>
      </w:pPr>
      <w:r w:rsidRPr="00AF5C6D">
        <w:t xml:space="preserve">A Powell Release equals the </w:t>
      </w:r>
      <w:r w:rsidR="007528BA">
        <w:t>Steady</w:t>
      </w:r>
      <w:r w:rsidRPr="00AF5C6D">
        <w:t xml:space="preserve"> Mead inflow minus 0.3 MAF/year. 0.3 MAF/year approximates average Grand Canyon tributary inflows between Lake Powell and Lake Mead (</w:t>
      </w:r>
      <w:proofErr w:type="spellStart"/>
      <w:r w:rsidRPr="00AF5C6D">
        <w:t>Paria</w:t>
      </w:r>
      <w:proofErr w:type="spellEnd"/>
      <w:r w:rsidRPr="00AF5C6D">
        <w:t xml:space="preserve">, Little Colorado, Virgin, etc.) over the historical </w:t>
      </w:r>
      <w:r w:rsidRPr="00AF5C6D">
        <w:lastRenderedPageBreak/>
        <w:t>record.</w:t>
      </w:r>
      <w:r w:rsidR="005730B2">
        <w:t xml:space="preserve"> A Powell Release can also be interpreted as historical </w:t>
      </w:r>
      <w:r w:rsidR="008E07F9">
        <w:t>flow at Lee Ferry.</w:t>
      </w:r>
    </w:p>
    <w:p w14:paraId="18CD1371" w14:textId="5B8BA751" w:rsidR="00E51D07" w:rsidRPr="00AF5C6D" w:rsidRDefault="00E51D07" w:rsidP="007F7467">
      <w:pPr>
        <w:pStyle w:val="ListParagraph"/>
        <w:numPr>
          <w:ilvl w:val="1"/>
          <w:numId w:val="4"/>
        </w:numPr>
      </w:pPr>
      <w:r w:rsidRPr="00AF5C6D">
        <w:t xml:space="preserve">A Lee Ferry Natural Flow equals the </w:t>
      </w:r>
      <w:r w:rsidR="007528BA">
        <w:t>Steady</w:t>
      </w:r>
      <w:r w:rsidRPr="00AF5C6D">
        <w:t xml:space="preserve"> Mead Inflow minus 0.3 MAF/year (Grand Canyon </w:t>
      </w:r>
      <w:r w:rsidR="007528BA">
        <w:t>t</w:t>
      </w:r>
      <w:r w:rsidRPr="00AF5C6D">
        <w:t xml:space="preserve">ributary </w:t>
      </w:r>
      <w:r w:rsidR="007528BA">
        <w:t>i</w:t>
      </w:r>
      <w:r w:rsidRPr="00AF5C6D">
        <w:t>nflows) plus 4.5 MAF/year (</w:t>
      </w:r>
      <w:r w:rsidR="00500033">
        <w:t xml:space="preserve">average </w:t>
      </w:r>
      <w:r w:rsidRPr="00AF5C6D">
        <w:t xml:space="preserve">Upper Basin </w:t>
      </w:r>
      <w:r w:rsidR="007528BA">
        <w:t>c</w:t>
      </w:r>
      <w:r w:rsidRPr="00AF5C6D">
        <w:t xml:space="preserve">onsumptive </w:t>
      </w:r>
      <w:r w:rsidR="007528BA">
        <w:t>u</w:t>
      </w:r>
      <w:r w:rsidRPr="00AF5C6D">
        <w:t xml:space="preserve">se) plus </w:t>
      </w:r>
      <w:r w:rsidR="0042437A" w:rsidRPr="00AF5C6D">
        <w:t>0.46 MAF/year (Lake Powell evaporation</w:t>
      </w:r>
      <w:r w:rsidR="007528BA">
        <w:t xml:space="preserve">). </w:t>
      </w:r>
      <w:r w:rsidR="00500033">
        <w:t xml:space="preserve">The evaporation volume </w:t>
      </w:r>
      <w:r w:rsidR="00500033" w:rsidRPr="00AF5C6D">
        <w:t xml:space="preserve">assumes </w:t>
      </w:r>
      <w:r w:rsidR="00500033">
        <w:t xml:space="preserve">an </w:t>
      </w:r>
      <w:r w:rsidR="00500033" w:rsidRPr="00AF5C6D">
        <w:t>evaporation rate of 5.7 feet/year and lake area corresponding to 9 MAF of active storage.</w:t>
      </w:r>
      <w:r w:rsidR="00500033">
        <w:t xml:space="preserve"> </w:t>
      </w:r>
      <w:proofErr w:type="gramStart"/>
      <w:r w:rsidR="00500033">
        <w:t>The</w:t>
      </w:r>
      <w:proofErr w:type="gramEnd"/>
      <w:r w:rsidR="00500033">
        <w:t xml:space="preserve"> effects of both assumptions are discussed under Caveats.</w:t>
      </w:r>
    </w:p>
    <w:p w14:paraId="4973305F" w14:textId="77777777" w:rsidR="00C22280" w:rsidRDefault="00C22280" w:rsidP="007F7467"/>
    <w:p w14:paraId="0DA54648" w14:textId="77777777" w:rsidR="00AF5C6D" w:rsidRDefault="00AF5C6D" w:rsidP="007F7467">
      <w:pPr>
        <w:pStyle w:val="Heading1"/>
      </w:pPr>
      <w:r>
        <w:t>Key Findings</w:t>
      </w:r>
    </w:p>
    <w:p w14:paraId="38FCCA43" w14:textId="2611A2F5" w:rsidR="00AF5C6D" w:rsidRDefault="00AF5C6D" w:rsidP="007F7467">
      <w:pPr>
        <w:pStyle w:val="Heading1"/>
      </w:pPr>
      <w:r>
        <w:rPr>
          <w:noProof/>
        </w:rPr>
        <w:drawing>
          <wp:inline distT="0" distB="0" distL="0" distR="0" wp14:anchorId="5123E867" wp14:editId="14DDC921">
            <wp:extent cx="5937250" cy="3708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708400"/>
                    </a:xfrm>
                    <a:prstGeom prst="rect">
                      <a:avLst/>
                    </a:prstGeom>
                    <a:noFill/>
                    <a:ln>
                      <a:noFill/>
                    </a:ln>
                  </pic:spPr>
                </pic:pic>
              </a:graphicData>
            </a:graphic>
          </wp:inline>
        </w:drawing>
      </w:r>
    </w:p>
    <w:p w14:paraId="6C43D69E" w14:textId="77777777" w:rsidR="00AF5C6D" w:rsidRDefault="00AF5C6D" w:rsidP="007F7467">
      <w:pPr>
        <w:pStyle w:val="Heading1"/>
      </w:pPr>
    </w:p>
    <w:p w14:paraId="0CC2F772" w14:textId="5C1F76A2" w:rsidR="0092370E" w:rsidRDefault="00500033" w:rsidP="007F7467">
      <w:pPr>
        <w:pStyle w:val="Heading1"/>
      </w:pPr>
      <w:r>
        <w:t>Caveats</w:t>
      </w:r>
    </w:p>
    <w:p w14:paraId="36FDB151" w14:textId="24AC565D" w:rsidR="0092370E" w:rsidRDefault="00500033" w:rsidP="007F7467">
      <w:pPr>
        <w:pStyle w:val="ListParagraph"/>
        <w:numPr>
          <w:ilvl w:val="0"/>
          <w:numId w:val="5"/>
        </w:numPr>
      </w:pPr>
      <w:r>
        <w:t>This analysis i</w:t>
      </w:r>
      <w:r w:rsidR="0092370E">
        <w:t>gnores the intentionally created surplus</w:t>
      </w:r>
      <w:r>
        <w:t xml:space="preserve"> program. Users who intentionally create surplus voluntarily cut back the</w:t>
      </w:r>
      <w:r w:rsidR="00721896">
        <w:t>ir</w:t>
      </w:r>
      <w:r>
        <w:t xml:space="preserve"> delivery from Lake Mead</w:t>
      </w:r>
      <w:r w:rsidR="00721896">
        <w:t>, keep</w:t>
      </w:r>
      <w:r>
        <w:t xml:space="preserve"> that water in the reservoir</w:t>
      </w:r>
      <w:r w:rsidR="00721896">
        <w:t>, and can</w:t>
      </w:r>
      <w:r>
        <w:t xml:space="preserve"> later withdraw </w:t>
      </w:r>
      <w:r w:rsidR="00721896">
        <w:t xml:space="preserve">it </w:t>
      </w:r>
      <w:r>
        <w:t xml:space="preserve">(under certain conditions). </w:t>
      </w:r>
      <w:r w:rsidR="00721896">
        <w:t>These voluntarily cutbacks will delay time to reach dead pool or speed the time to fill. However, the maximum voluntary cutbacks allowed are 0.6 MAF/year and much smaller than the 1.3 MAF/year required by the DCP at 1,025 feet.</w:t>
      </w:r>
    </w:p>
    <w:p w14:paraId="7EF7513D" w14:textId="77777777" w:rsidR="004F1160" w:rsidRDefault="0092370E" w:rsidP="007F7467">
      <w:pPr>
        <w:pStyle w:val="ListParagraph"/>
        <w:numPr>
          <w:ilvl w:val="0"/>
          <w:numId w:val="5"/>
        </w:numPr>
      </w:pPr>
      <w:r>
        <w:t xml:space="preserve">Sidesteps </w:t>
      </w:r>
      <w:r w:rsidR="001C5C8A">
        <w:t>Lake Powell-Lake Mead equalization</w:t>
      </w:r>
      <w:r w:rsidR="004F1160">
        <w:t xml:space="preserve"> and modeling of Powell</w:t>
      </w:r>
      <w:r w:rsidR="001C5C8A">
        <w:t>.</w:t>
      </w:r>
    </w:p>
    <w:p w14:paraId="70E11575" w14:textId="331F84F5" w:rsidR="004F1160" w:rsidRDefault="004F1160" w:rsidP="004F1160">
      <w:pPr>
        <w:pStyle w:val="ListParagraph"/>
        <w:numPr>
          <w:ilvl w:val="1"/>
          <w:numId w:val="5"/>
        </w:numPr>
      </w:pPr>
      <w:r>
        <w:t xml:space="preserve">Steady Mead inflow scenarios are also interpreted as Lake Powell release scenarios. </w:t>
      </w:r>
      <w:bookmarkStart w:id="0" w:name="_GoBack"/>
      <w:bookmarkEnd w:id="0"/>
    </w:p>
    <w:p w14:paraId="3E16CE44" w14:textId="70F48D63" w:rsidR="0092370E" w:rsidRDefault="001C5C8A" w:rsidP="004F1160">
      <w:pPr>
        <w:pStyle w:val="ListParagraph"/>
        <w:numPr>
          <w:ilvl w:val="1"/>
          <w:numId w:val="5"/>
        </w:numPr>
      </w:pPr>
      <w:r>
        <w:t>There are only effects of equalization at low Mead levels.</w:t>
      </w:r>
    </w:p>
    <w:p w14:paraId="1D724316" w14:textId="77777777" w:rsidR="00721896" w:rsidRDefault="00721896" w:rsidP="00721896">
      <w:pPr>
        <w:pStyle w:val="ListParagraph"/>
        <w:numPr>
          <w:ilvl w:val="1"/>
          <w:numId w:val="5"/>
        </w:numPr>
      </w:pPr>
    </w:p>
    <w:p w14:paraId="6961D7B0" w14:textId="4DECD48B" w:rsidR="00500033" w:rsidRPr="0092370E" w:rsidRDefault="00500033" w:rsidP="007F7467">
      <w:pPr>
        <w:pStyle w:val="ListParagraph"/>
        <w:numPr>
          <w:ilvl w:val="0"/>
          <w:numId w:val="5"/>
        </w:numPr>
      </w:pPr>
      <w:r>
        <w:t>T</w:t>
      </w:r>
      <w:r>
        <w:t>he</w:t>
      </w:r>
      <w:r>
        <w:t xml:space="preserve"> conversion of Steady Mead Inflow to Lee Ferry Natural Flow assumes a</w:t>
      </w:r>
      <w:r>
        <w:t xml:space="preserve"> volume</w:t>
      </w:r>
      <w:r w:rsidRPr="00AF5C6D">
        <w:t xml:space="preserve"> </w:t>
      </w:r>
      <w:proofErr w:type="gramStart"/>
      <w:r w:rsidRPr="00AF5C6D">
        <w:t>From</w:t>
      </w:r>
      <w:proofErr w:type="gramEnd"/>
      <w:r w:rsidRPr="00AF5C6D">
        <w:t xml:space="preserve"> the range of evaporation rates measured at Powell, evaporation volumes at 9 MAF of storage may vary </w:t>
      </w:r>
      <w:r>
        <w:t>±</w:t>
      </w:r>
      <w:r w:rsidRPr="00AF5C6D">
        <w:t xml:space="preserve"> 0.06 MAF/year. The evaporation volume and range </w:t>
      </w:r>
      <w:r>
        <w:t>both</w:t>
      </w:r>
      <w:r w:rsidRPr="00AF5C6D">
        <w:t xml:space="preserve"> decrease as the storage volume decreases.</w:t>
      </w:r>
      <w:r>
        <w:t xml:space="preserve"> Upper Basin consumption use may vary from year</w:t>
      </w:r>
    </w:p>
    <w:p w14:paraId="20BD80E1" w14:textId="77777777" w:rsidR="0092370E" w:rsidRDefault="0092370E" w:rsidP="007F7467">
      <w:pPr>
        <w:pStyle w:val="Heading1"/>
      </w:pPr>
    </w:p>
    <w:p w14:paraId="7E1A0C40" w14:textId="77777777" w:rsidR="0092370E" w:rsidRDefault="0092370E" w:rsidP="007F7467">
      <w:pPr>
        <w:pStyle w:val="Heading1"/>
      </w:pPr>
    </w:p>
    <w:p w14:paraId="7AAE21AF" w14:textId="77777777" w:rsidR="0092370E" w:rsidRDefault="0092370E" w:rsidP="007F7467">
      <w:pPr>
        <w:pStyle w:val="Heading1"/>
      </w:pPr>
    </w:p>
    <w:p w14:paraId="63138A05" w14:textId="4854DCF9" w:rsidR="00C22280" w:rsidRDefault="001241A2" w:rsidP="007F7467">
      <w:pPr>
        <w:pStyle w:val="Heading1"/>
      </w:pPr>
      <w:r>
        <w:t>Challenges</w:t>
      </w:r>
    </w:p>
    <w:p w14:paraId="0ED06DDB" w14:textId="6D133556" w:rsidR="0092370E" w:rsidRDefault="0092370E" w:rsidP="007F7467"/>
    <w:p w14:paraId="14F208B9" w14:textId="24456B03" w:rsidR="0092370E" w:rsidRDefault="0092370E" w:rsidP="007F7467"/>
    <w:p w14:paraId="162728B6" w14:textId="77777777" w:rsidR="0092370E" w:rsidRPr="0092370E" w:rsidRDefault="0092370E" w:rsidP="007F7467"/>
    <w:p w14:paraId="7FA2D607" w14:textId="08CC6341" w:rsidR="00C22280" w:rsidRDefault="00C22280" w:rsidP="007F7467">
      <w:r w:rsidRPr="00C22280">
        <w:rPr>
          <w:i/>
        </w:rPr>
        <w:t>1) Measure water volume evaporated from reservoirs</w:t>
      </w:r>
      <w:r>
        <w:t xml:space="preserve">. </w:t>
      </w:r>
      <w:r w:rsidR="008A4453">
        <w:t>A</w:t>
      </w:r>
      <w:r>
        <w:t xml:space="preserve"> program </w:t>
      </w:r>
      <w:r w:rsidR="008A4453">
        <w:t xml:space="preserve">using eddy covariance </w:t>
      </w:r>
      <w:r>
        <w:t>to measure reservoir evaporation at Lake Mead has been underway since 201</w:t>
      </w:r>
      <w:r w:rsidR="00D94539">
        <w:t>0</w:t>
      </w:r>
      <w:r>
        <w:t xml:space="preserve"> </w:t>
      </w:r>
      <w:r w:rsidR="00972C34">
        <w:fldChar w:fldCharType="begin"/>
      </w:r>
      <w:r w:rsidR="007F7467">
        <w:instrText xml:space="preserve"> ADDIN EN.CITE &lt;EndNote&gt;&lt;Cite&gt;&lt;Author&gt;Moreo&lt;/Author&gt;&lt;Year&gt;2015&lt;/Year&gt;&lt;RecNum&gt;2522&lt;/RecNum&gt;&lt;DisplayText&gt;(Moreo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sidR="00972C34">
        <w:fldChar w:fldCharType="separate"/>
      </w:r>
      <w:r w:rsidR="00972C34">
        <w:rPr>
          <w:noProof/>
        </w:rPr>
        <w:t>(</w:t>
      </w:r>
      <w:hyperlink w:anchor="_ENREF_2" w:tooltip="Moreo, 2015 #2522" w:history="1">
        <w:r w:rsidR="007F7467">
          <w:rPr>
            <w:noProof/>
          </w:rPr>
          <w:t>Moreo 2015</w:t>
        </w:r>
      </w:hyperlink>
      <w:r w:rsidR="00972C34">
        <w:rPr>
          <w:noProof/>
        </w:rPr>
        <w:t>)</w:t>
      </w:r>
      <w:r w:rsidR="00972C34">
        <w:fldChar w:fldCharType="end"/>
      </w:r>
      <w:r w:rsidR="008A4453">
        <w:t>.</w:t>
      </w:r>
      <w:r w:rsidR="00D94539">
        <w:t xml:space="preserve"> </w:t>
      </w:r>
      <w:r w:rsidR="008A4453">
        <w:t>At Lake Powell, t</w:t>
      </w:r>
      <w:r w:rsidR="00D94539">
        <w:t>he most recent evaporation data are from 1977</w:t>
      </w:r>
      <w:r w:rsidR="00972C34">
        <w:t xml:space="preserve"> </w:t>
      </w:r>
      <w:r w:rsidR="00972C34">
        <w:fldChar w:fldCharType="begin"/>
      </w:r>
      <w:r w:rsidR="007F7467">
        <w:instrText xml:space="preserve"> ADDIN EN.CITE &lt;EndNote&gt;&lt;Cite&gt;&lt;Author&gt;Schmidt&lt;/Author&gt;&lt;Year&gt;2016&lt;/Year&gt;&lt;RecNum&gt;2264&lt;/RecNum&gt;&lt;DisplayText&gt;(Schmidt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University&lt;/publisher&gt;&lt;urls&gt;&lt;related-urls&gt;&lt;url&gt;https://qcnr.usu.edu/wats/colorado_river_studies/files/documents/Fill_Mead_First_Analysis.pdf&lt;/url&gt;&lt;/related-urls&gt;&lt;/urls&gt;&lt;/record&gt;&lt;/Cite&gt;&lt;/EndNote&gt;</w:instrText>
      </w:r>
      <w:r w:rsidR="00972C34">
        <w:fldChar w:fldCharType="separate"/>
      </w:r>
      <w:r w:rsidR="00972C34">
        <w:rPr>
          <w:noProof/>
        </w:rPr>
        <w:t>(</w:t>
      </w:r>
      <w:hyperlink w:anchor="_ENREF_3" w:tooltip="Schmidt, 2016 #2264" w:history="1">
        <w:r w:rsidR="007F7467">
          <w:rPr>
            <w:noProof/>
          </w:rPr>
          <w:t>Schmidt et al. 2016</w:t>
        </w:r>
      </w:hyperlink>
      <w:r w:rsidR="00972C34">
        <w:rPr>
          <w:noProof/>
        </w:rPr>
        <w:t>)</w:t>
      </w:r>
      <w:r w:rsidR="00972C34">
        <w:fldChar w:fldCharType="end"/>
      </w:r>
      <w:r w:rsidR="00DE47A7">
        <w:t xml:space="preserve">; </w:t>
      </w:r>
      <w:commentRangeStart w:id="1"/>
      <w:r w:rsidR="008A4453">
        <w:t>t</w:t>
      </w:r>
      <w:r>
        <w:t xml:space="preserve">he U.S. Bureau of Reclamation </w:t>
      </w:r>
      <w:r w:rsidR="008A4453">
        <w:t>just</w:t>
      </w:r>
      <w:r>
        <w:t xml:space="preserve"> started a measurement program. </w:t>
      </w:r>
      <w:commentRangeEnd w:id="1"/>
      <w:r w:rsidR="008C7B5D">
        <w:rPr>
          <w:rStyle w:val="CommentReference"/>
        </w:rPr>
        <w:commentReference w:id="1"/>
      </w:r>
      <w:r w:rsidR="006D33C7">
        <w:t xml:space="preserve">Analysis </w:t>
      </w:r>
      <w:r w:rsidR="00FB2723">
        <w:t xml:space="preserve">of eddy-covariance data </w:t>
      </w:r>
      <w:r w:rsidR="006D33C7">
        <w:t xml:space="preserve">can take months or years to </w:t>
      </w:r>
      <w:r w:rsidR="00EB0DA4">
        <w:t>provide</w:t>
      </w:r>
      <w:r w:rsidR="006D33C7">
        <w:t xml:space="preserve"> evaporation rates</w:t>
      </w:r>
      <w:r w:rsidR="00EB0DA4">
        <w:t xml:space="preserve"> that managers can use</w:t>
      </w:r>
      <w:r w:rsidR="006D33C7">
        <w:t>.</w:t>
      </w:r>
    </w:p>
    <w:p w14:paraId="24F9C02F" w14:textId="77777777" w:rsidR="00C22280" w:rsidRDefault="00C22280" w:rsidP="007F7467"/>
    <w:p w14:paraId="1C4E8572" w14:textId="2021F416" w:rsidR="00C22280" w:rsidRDefault="00C22280" w:rsidP="007F7467">
      <w:r w:rsidRPr="00C22280">
        <w:rPr>
          <w:i/>
        </w:rPr>
        <w:t>2) Measure and verify user cutbacks in diversions and consumptive use</w:t>
      </w:r>
      <w:r>
        <w:t xml:space="preserve">. Within the Lower Colorado River Basin (Nevada, California, Arizona, and Mexico), reductions in diversions are readily measured at </w:t>
      </w:r>
      <w:r w:rsidR="00FB2723">
        <w:t xml:space="preserve">individual </w:t>
      </w:r>
      <w:r>
        <w:t>canal</w:t>
      </w:r>
      <w:r w:rsidR="00865BFB">
        <w:t xml:space="preserve"> </w:t>
      </w:r>
      <w:r>
        <w:t xml:space="preserve">and diversion points from the Colorado River. </w:t>
      </w:r>
      <w:commentRangeStart w:id="2"/>
      <w:r>
        <w:t xml:space="preserve">Little diverted water returns to the </w:t>
      </w:r>
      <w:r w:rsidR="00865BFB">
        <w:t>r</w:t>
      </w:r>
      <w:r>
        <w:t>iver</w:t>
      </w:r>
      <w:commentRangeEnd w:id="2"/>
      <w:r w:rsidR="008C7B5D">
        <w:rPr>
          <w:rStyle w:val="CommentReference"/>
        </w:rPr>
        <w:commentReference w:id="2"/>
      </w:r>
      <w:r w:rsidR="00865BFB">
        <w:t>, thus r</w:t>
      </w:r>
      <w:r>
        <w:t xml:space="preserve">eductions in diversions reduce consumptive use. Between 2008 and 2017, </w:t>
      </w:r>
      <w:r w:rsidR="00FB2723">
        <w:t xml:space="preserve">the Lower Basin </w:t>
      </w:r>
      <w:r>
        <w:t xml:space="preserve">states have reduced diversions by 1,260,000 acre-feet </w:t>
      </w:r>
      <w:r w:rsidR="00865BFB">
        <w:t>as</w:t>
      </w:r>
      <w:r>
        <w:t xml:space="preserve"> Intentionally Created Surplus (ICS) </w:t>
      </w:r>
      <w:r w:rsidR="002F3A6D">
        <w:t>f</w:t>
      </w:r>
      <w:r>
        <w:t xml:space="preserve">or Lake Mead. In the Upper Colorado Basin (Wyoming, Colorado, Utah, and New Mexico), </w:t>
      </w:r>
      <w:r w:rsidR="00FB2723">
        <w:t xml:space="preserve">article V of the Upper Colorado River Compact already </w:t>
      </w:r>
      <w:r w:rsidR="00EB0DA4">
        <w:t xml:space="preserve">charges reservoir </w:t>
      </w:r>
      <w:r w:rsidR="00FB2723">
        <w:t xml:space="preserve">evaporation </w:t>
      </w:r>
      <w:r w:rsidR="00EB0DA4">
        <w:t>to the state in which the reservoir is located</w:t>
      </w:r>
      <w:r w:rsidR="00FB2723">
        <w:t xml:space="preserve">. </w:t>
      </w:r>
    </w:p>
    <w:p w14:paraId="0B622D00" w14:textId="77777777" w:rsidR="00C22280" w:rsidRDefault="00C22280" w:rsidP="007F7467"/>
    <w:p w14:paraId="50651085" w14:textId="77777777" w:rsidR="00C22280" w:rsidRDefault="00C22280" w:rsidP="007F7467">
      <w:commentRangeStart w:id="3"/>
      <w:r w:rsidRPr="001241A2">
        <w:rPr>
          <w:i/>
        </w:rPr>
        <w:t>3</w:t>
      </w:r>
      <w:commentRangeEnd w:id="3"/>
      <w:r w:rsidR="008C7B5D">
        <w:rPr>
          <w:rStyle w:val="CommentReference"/>
        </w:rPr>
        <w:commentReference w:id="3"/>
      </w:r>
      <w:r w:rsidRPr="001241A2">
        <w:rPr>
          <w:i/>
        </w:rPr>
        <w:t>) Rising reservoir storage means increasing evaporated volume and larger required cutbacks</w:t>
      </w:r>
      <w:r w:rsidR="00FB0D2B">
        <w:t xml:space="preserve"> (Figure 1, black dashed-dotted line).</w:t>
      </w:r>
      <w:r>
        <w:t xml:space="preserve"> This relationship runs counter to standard reservoir operations that instead reduce deliveries</w:t>
      </w:r>
      <w:r w:rsidR="0008314A">
        <w:t xml:space="preserve"> and increase shortages</w:t>
      </w:r>
      <w:r>
        <w:t xml:space="preserve"> as reservoir storage falls (e.g., Interim </w:t>
      </w:r>
      <w:r w:rsidR="002F3A6D">
        <w:t>S</w:t>
      </w:r>
      <w:r>
        <w:t xml:space="preserve">hortage </w:t>
      </w:r>
      <w:r w:rsidR="002F3A6D">
        <w:t>G</w:t>
      </w:r>
      <w:r>
        <w:t>uidelines</w:t>
      </w:r>
      <w:r w:rsidR="002F3A6D">
        <w:t xml:space="preserve"> [ISG]</w:t>
      </w:r>
      <w:r>
        <w:t xml:space="preserve"> and </w:t>
      </w:r>
      <w:r w:rsidR="002F3A6D">
        <w:t>recently signed D</w:t>
      </w:r>
      <w:r>
        <w:t xml:space="preserve">rought </w:t>
      </w:r>
      <w:r w:rsidR="002F3A6D">
        <w:t>C</w:t>
      </w:r>
      <w:r>
        <w:t xml:space="preserve">ontingency </w:t>
      </w:r>
      <w:r w:rsidR="002F3A6D">
        <w:t>P</w:t>
      </w:r>
      <w:r>
        <w:t>lan</w:t>
      </w:r>
      <w:r w:rsidR="002F3A6D">
        <w:t xml:space="preserve"> [DCP]</w:t>
      </w:r>
      <w:r>
        <w:t>).</w:t>
      </w:r>
    </w:p>
    <w:p w14:paraId="5037AF02" w14:textId="77777777" w:rsidR="00FB0D2B" w:rsidRDefault="00FB0D2B" w:rsidP="007F7467"/>
    <w:p w14:paraId="02CF46FB" w14:textId="519DA172" w:rsidR="00973573" w:rsidRPr="00E346A9" w:rsidRDefault="008A4453" w:rsidP="007F7467">
      <w:r>
        <w:rPr>
          <w:i/>
        </w:rPr>
        <w:t>4</w:t>
      </w:r>
      <w:r w:rsidRPr="001241A2">
        <w:rPr>
          <w:i/>
        </w:rPr>
        <w:t xml:space="preserve">) </w:t>
      </w:r>
      <w:r>
        <w:rPr>
          <w:i/>
        </w:rPr>
        <w:t xml:space="preserve">Lower Basin states, Mexico, and the U.S. </w:t>
      </w:r>
      <w:ins w:id="4" w:author="Microsoft Office User" w:date="2019-04-16T11:27:00Z">
        <w:r w:rsidR="008C7B5D">
          <w:rPr>
            <w:i/>
          </w:rPr>
          <w:t>f</w:t>
        </w:r>
      </w:ins>
      <w:del w:id="5" w:author="Microsoft Office User" w:date="2019-04-16T11:27:00Z">
        <w:r w:rsidDel="008C7B5D">
          <w:rPr>
            <w:i/>
          </w:rPr>
          <w:delText>F</w:delText>
        </w:r>
      </w:del>
      <w:r>
        <w:rPr>
          <w:i/>
        </w:rPr>
        <w:t xml:space="preserve">ederal </w:t>
      </w:r>
      <w:ins w:id="6" w:author="Microsoft Office User" w:date="2019-04-16T11:28:00Z">
        <w:r w:rsidR="008C7B5D">
          <w:rPr>
            <w:i/>
          </w:rPr>
          <w:t>g</w:t>
        </w:r>
      </w:ins>
      <w:del w:id="7" w:author="Microsoft Office User" w:date="2019-04-16T11:28:00Z">
        <w:r w:rsidDel="008C7B5D">
          <w:rPr>
            <w:i/>
          </w:rPr>
          <w:delText>G</w:delText>
        </w:r>
      </w:del>
      <w:r>
        <w:rPr>
          <w:i/>
        </w:rPr>
        <w:t xml:space="preserve">overnment have already pledged large cutbacks under ISG and DCP </w:t>
      </w:r>
      <w:r>
        <w:t xml:space="preserve">(Figure 1, red and blue lines). DCP cutbacks start at </w:t>
      </w:r>
      <w:r w:rsidR="008019B2">
        <w:t>a Mead Level of 1,090 feet (</w:t>
      </w:r>
      <w:r>
        <w:t>about 21.6 million acre-feet of combined Mead and Powell storage) and increase to 1,325,000 acre-feet per year. Below a combined storage of 15</w:t>
      </w:r>
      <w:r w:rsidR="008019B2">
        <w:t>.4</w:t>
      </w:r>
      <w:r>
        <w:t xml:space="preserve"> million acre-feet (Mead level of 1,050 feet), cutbacks equal or exceed reservoir evaporation volume.</w:t>
      </w:r>
      <w:r w:rsidR="00973573">
        <w:t xml:space="preserve"> </w:t>
      </w:r>
      <w:r w:rsidR="00EB0DA4">
        <w:t xml:space="preserve">At the same time, </w:t>
      </w:r>
      <w:r w:rsidR="00973573">
        <w:t>DCP and ISG c</w:t>
      </w:r>
      <w:r w:rsidR="00973573" w:rsidRPr="00973573">
        <w:t>utbacks</w:t>
      </w:r>
      <w:r w:rsidR="00973573">
        <w:t xml:space="preserve"> are only defined down to </w:t>
      </w:r>
      <w:r w:rsidR="00973573" w:rsidRPr="00973573">
        <w:t>a Mead level of 1,025 ft</w:t>
      </w:r>
      <w:r w:rsidR="00973573">
        <w:t xml:space="preserve"> (about 12 million acre-feet of combined storage). Below, this level, further cutbacks require re-negotiation by the states.</w:t>
      </w:r>
    </w:p>
    <w:p w14:paraId="0341C0C3" w14:textId="426DC87A" w:rsidR="00E346A9" w:rsidRDefault="00E346A9" w:rsidP="007F7467"/>
    <w:p w14:paraId="0C8CB4F0" w14:textId="77777777" w:rsidR="00E346A9" w:rsidRDefault="00913A4C" w:rsidP="007F7467">
      <w:r>
        <w:rPr>
          <w:noProof/>
          <w:lang w:eastAsia="en-US"/>
        </w:rPr>
        <w:lastRenderedPageBreak/>
        <w:drawing>
          <wp:inline distT="0" distB="0" distL="0" distR="0" wp14:anchorId="047DA623" wp14:editId="635B4462">
            <wp:extent cx="5479305" cy="428861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2751" cy="4291313"/>
                    </a:xfrm>
                    <a:prstGeom prst="rect">
                      <a:avLst/>
                    </a:prstGeom>
                    <a:noFill/>
                  </pic:spPr>
                </pic:pic>
              </a:graphicData>
            </a:graphic>
          </wp:inline>
        </w:drawing>
      </w:r>
    </w:p>
    <w:p w14:paraId="3A904DE4" w14:textId="4C1961BA" w:rsidR="00E346A9" w:rsidRPr="00E346A9" w:rsidRDefault="00E346A9" w:rsidP="007F7467">
      <w:commentRangeStart w:id="8"/>
      <w:r w:rsidRPr="00E904E1">
        <w:t xml:space="preserve">Figure 1. </w:t>
      </w:r>
      <w:commentRangeEnd w:id="8"/>
      <w:r w:rsidR="0049366E">
        <w:rPr>
          <w:rStyle w:val="CommentReference"/>
        </w:rPr>
        <w:commentReference w:id="8"/>
      </w:r>
      <w:r w:rsidR="00973573">
        <w:t>A</w:t>
      </w:r>
      <w:r w:rsidRPr="00E904E1">
        <w:t>nnual reservoir evaporation volume (Powell + Mead)</w:t>
      </w:r>
      <w:r w:rsidR="00000329">
        <w:t xml:space="preserve"> and </w:t>
      </w:r>
      <w:r w:rsidRPr="00E904E1">
        <w:t>cutbacks required by the Drought Contingency Plan and Interim Shortage Guidelines</w:t>
      </w:r>
      <w:r w:rsidR="00973573">
        <w:t xml:space="preserve"> </w:t>
      </w:r>
      <w:r w:rsidR="00000329">
        <w:t>versus</w:t>
      </w:r>
      <w:r w:rsidR="00973573">
        <w:t xml:space="preserve"> combined active storage</w:t>
      </w:r>
      <w:r w:rsidRPr="00E904E1">
        <w:t xml:space="preserve">. Uncertainty in reservoir evaporation volume </w:t>
      </w:r>
      <w:r w:rsidR="002F3A6D">
        <w:t xml:space="preserve">is due to year-to-year variations </w:t>
      </w:r>
      <w:r w:rsidRPr="00E904E1">
        <w:t>of evaporation rates</w:t>
      </w:r>
      <w:r w:rsidR="002F3A6D">
        <w:t xml:space="preserve"> measured</w:t>
      </w:r>
      <w:r w:rsidRPr="00E904E1">
        <w:t xml:space="preserve"> for Lake Mead </w:t>
      </w:r>
      <w:r w:rsidR="00000329">
        <w:fldChar w:fldCharType="begin"/>
      </w:r>
      <w:r w:rsidR="007F7467">
        <w:instrText xml:space="preserve"> ADDIN EN.CITE &lt;EndNote&gt;&lt;Cite&gt;&lt;Author&gt;Moreo&lt;/Author&gt;&lt;Year&gt;2015&lt;/Year&gt;&lt;RecNum&gt;2522&lt;/RecNum&gt;&lt;DisplayText&gt;(Moreo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sidR="00000329">
        <w:fldChar w:fldCharType="separate"/>
      </w:r>
      <w:r w:rsidR="00000329">
        <w:rPr>
          <w:noProof/>
        </w:rPr>
        <w:t>(</w:t>
      </w:r>
      <w:hyperlink w:anchor="_ENREF_2" w:tooltip="Moreo, 2015 #2522" w:history="1">
        <w:r w:rsidR="007F7467">
          <w:rPr>
            <w:noProof/>
          </w:rPr>
          <w:t>Moreo 2015</w:t>
        </w:r>
      </w:hyperlink>
      <w:r w:rsidR="00000329">
        <w:rPr>
          <w:noProof/>
        </w:rPr>
        <w:t>)</w:t>
      </w:r>
      <w:r w:rsidR="00000329">
        <w:fldChar w:fldCharType="end"/>
      </w:r>
      <w:r w:rsidRPr="00E904E1">
        <w:t xml:space="preserve"> and Lake Powell </w:t>
      </w:r>
      <w:r w:rsidR="00000329">
        <w:fldChar w:fldCharType="begin"/>
      </w:r>
      <w:r w:rsidR="007F7467">
        <w:instrText xml:space="preserve"> ADDIN EN.CITE &lt;EndNote&gt;&lt;Cite&gt;&lt;Author&gt;USBR&lt;/Author&gt;&lt;Year&gt;1986&lt;/Year&gt;&lt;RecNum&gt;2582&lt;/RecNum&gt;&lt;DisplayText&gt;(USBR 1986)&lt;/DisplayText&gt;&lt;record&gt;&lt;rec-number&gt;2582&lt;/rec-number&gt;&lt;foreign-keys&gt;&lt;key app="EN" db-id="xxt5ta9pd995dwesap0pdzzp2weaz0w9werf" timestamp="1557522173"&gt;2582&lt;/key&gt;&lt;/foreign-keys&gt;&lt;ref-type name="Report"&gt;27&lt;/ref-type&gt;&lt;contributors&gt;&lt;authors&gt;&lt;author&gt;USBR&lt;/author&gt;&lt;/authors&gt;&lt;/contributors&gt;&lt;titles&gt;&lt;title&gt;Lake Powell evaporation&lt;/title&gt;&lt;/titles&gt;&lt;pages&gt;27&lt;/pages&gt;&lt;dates&gt;&lt;year&gt;1986&lt;/year&gt;&lt;/dates&gt;&lt;publisher&gt;U.S. Bureau of Reclamation, Salt Lake City, Upper Colorado Regional Office&lt;/publisher&gt;&lt;urls&gt;&lt;/urls&gt;&lt;/record&gt;&lt;/Cite&gt;&lt;/EndNote&gt;</w:instrText>
      </w:r>
      <w:r w:rsidR="00000329">
        <w:fldChar w:fldCharType="separate"/>
      </w:r>
      <w:r w:rsidR="00000329">
        <w:rPr>
          <w:noProof/>
        </w:rPr>
        <w:t>(</w:t>
      </w:r>
      <w:hyperlink w:anchor="_ENREF_4" w:tooltip="USBR, 1986 #2582" w:history="1">
        <w:r w:rsidR="007F7467">
          <w:rPr>
            <w:noProof/>
          </w:rPr>
          <w:t>USBR 1986</w:t>
        </w:r>
      </w:hyperlink>
      <w:r w:rsidR="00000329">
        <w:rPr>
          <w:noProof/>
        </w:rPr>
        <w:t>)</w:t>
      </w:r>
      <w:r w:rsidR="00000329">
        <w:fldChar w:fldCharType="end"/>
      </w:r>
      <w:r w:rsidR="00973573">
        <w:t>.</w:t>
      </w:r>
    </w:p>
    <w:p w14:paraId="4D0904D0" w14:textId="77777777" w:rsidR="00FB0D2B" w:rsidRDefault="00FB0D2B" w:rsidP="007F7467"/>
    <w:p w14:paraId="6E0A8277" w14:textId="77777777" w:rsidR="00C22280" w:rsidRDefault="007051E7" w:rsidP="007F7467">
      <w:pPr>
        <w:pStyle w:val="Heading1"/>
      </w:pPr>
      <w:r>
        <w:t>Program</w:t>
      </w:r>
      <w:r w:rsidR="00C22280">
        <w:t xml:space="preserve"> </w:t>
      </w:r>
      <w:r>
        <w:t xml:space="preserve">to </w:t>
      </w:r>
      <w:r w:rsidR="00C22280">
        <w:t xml:space="preserve">Address Challenges </w:t>
      </w:r>
      <w:r>
        <w:t>while</w:t>
      </w:r>
      <w:r w:rsidR="00C22280">
        <w:t xml:space="preserve"> Provid</w:t>
      </w:r>
      <w:r>
        <w:t>ing</w:t>
      </w:r>
      <w:r w:rsidR="00C22280">
        <w:t xml:space="preserve"> Flexibility</w:t>
      </w:r>
      <w:r w:rsidR="001241A2">
        <w:t xml:space="preserve"> to </w:t>
      </w:r>
      <w:r>
        <w:t>Users</w:t>
      </w:r>
    </w:p>
    <w:p w14:paraId="243C0672" w14:textId="140FF70D" w:rsidR="00C22280" w:rsidRDefault="00C22280" w:rsidP="007F7467">
      <w:r w:rsidRPr="001241A2">
        <w:rPr>
          <w:i/>
        </w:rPr>
        <w:t>A) Evaporation Accounting</w:t>
      </w:r>
      <w:r>
        <w:t>. Each state and user will have an evaporation account</w:t>
      </w:r>
      <w:r w:rsidR="00973573">
        <w:t>. E</w:t>
      </w:r>
      <w:r>
        <w:t>ach year</w:t>
      </w:r>
      <w:r w:rsidR="00973573">
        <w:t>,</w:t>
      </w:r>
      <w:r>
        <w:t xml:space="preserve"> </w:t>
      </w:r>
      <w:r w:rsidR="00973573">
        <w:t>each</w:t>
      </w:r>
      <w:r>
        <w:t xml:space="preserve"> </w:t>
      </w:r>
      <w:r w:rsidR="00973573">
        <w:t>user</w:t>
      </w:r>
      <w:r>
        <w:t xml:space="preserve"> 1) </w:t>
      </w:r>
      <w:commentRangeStart w:id="9"/>
      <w:r>
        <w:t>adds</w:t>
      </w:r>
      <w:r w:rsidR="00973573">
        <w:t xml:space="preserve"> to their account</w:t>
      </w:r>
      <w:r>
        <w:t xml:space="preserve"> </w:t>
      </w:r>
      <w:r w:rsidR="00000329">
        <w:t xml:space="preserve">a positive amount which is </w:t>
      </w:r>
      <w:r>
        <w:t>the</w:t>
      </w:r>
      <w:r w:rsidR="00973573">
        <w:t>ir</w:t>
      </w:r>
      <w:r>
        <w:t xml:space="preserve"> </w:t>
      </w:r>
      <w:proofErr w:type="spellStart"/>
      <w:r>
        <w:t>prorata</w:t>
      </w:r>
      <w:proofErr w:type="spellEnd"/>
      <w:r>
        <w:t xml:space="preserve"> share of the total</w:t>
      </w:r>
      <w:r w:rsidR="001241A2">
        <w:t xml:space="preserve"> </w:t>
      </w:r>
      <w:r>
        <w:t>reservoir evaporation volume</w:t>
      </w:r>
      <w:r w:rsidR="001241A2">
        <w:t xml:space="preserve"> </w:t>
      </w:r>
      <w:commentRangeEnd w:id="9"/>
      <w:r w:rsidR="00E40B2B">
        <w:rPr>
          <w:rStyle w:val="CommentReference"/>
        </w:rPr>
        <w:commentReference w:id="9"/>
      </w:r>
      <w:commentRangeStart w:id="10"/>
      <w:del w:id="11" w:author="Microsoft Office User" w:date="2019-04-16T11:56:00Z">
        <w:r w:rsidR="001241A2" w:rsidDel="0049366E">
          <w:delText xml:space="preserve">measured </w:delText>
        </w:r>
      </w:del>
      <w:ins w:id="12" w:author="Microsoft Office User" w:date="2019-04-16T11:56:00Z">
        <w:r w:rsidR="0049366E">
          <w:t xml:space="preserve">estimated </w:t>
        </w:r>
      </w:ins>
      <w:r w:rsidR="00973573">
        <w:t>from the most recent evaporation data</w:t>
      </w:r>
      <w:r>
        <w:t xml:space="preserve"> </w:t>
      </w:r>
      <w:commentRangeEnd w:id="10"/>
      <w:r w:rsidR="008C7B5D">
        <w:rPr>
          <w:rStyle w:val="CommentReference"/>
        </w:rPr>
        <w:commentReference w:id="10"/>
      </w:r>
      <w:r>
        <w:t xml:space="preserve">and 2) subtracts </w:t>
      </w:r>
      <w:r w:rsidR="001241A2">
        <w:t>reductions</w:t>
      </w:r>
      <w:r>
        <w:t xml:space="preserve"> in withdraws and consumptive use the user made from their regular delivery amount. A positive </w:t>
      </w:r>
      <w:r w:rsidR="00000329">
        <w:t xml:space="preserve">account </w:t>
      </w:r>
      <w:r>
        <w:t xml:space="preserve">balance </w:t>
      </w:r>
      <w:r w:rsidR="00F94E92">
        <w:t>allows the</w:t>
      </w:r>
      <w:r w:rsidR="001241A2">
        <w:t xml:space="preserve"> user</w:t>
      </w:r>
      <w:r w:rsidR="00F94E92">
        <w:t xml:space="preserve"> to</w:t>
      </w:r>
      <w:r w:rsidR="001241A2">
        <w:t xml:space="preserve"> </w:t>
      </w:r>
      <w:r w:rsidR="00D94539">
        <w:t xml:space="preserve">borrow water from the reservoir and </w:t>
      </w:r>
      <w:r>
        <w:t>de</w:t>
      </w:r>
      <w:r w:rsidR="00D94539">
        <w:t>lay</w:t>
      </w:r>
      <w:r>
        <w:t xml:space="preserve"> </w:t>
      </w:r>
      <w:r w:rsidR="001241A2">
        <w:t>reductions</w:t>
      </w:r>
      <w:r>
        <w:t xml:space="preserve"> in </w:t>
      </w:r>
      <w:r w:rsidR="00D94539">
        <w:t>withdraws</w:t>
      </w:r>
      <w:r>
        <w:t xml:space="preserve"> and consumptive use to a future year.</w:t>
      </w:r>
      <w:r w:rsidR="00F94E92">
        <w:t xml:space="preserve"> </w:t>
      </w:r>
      <w:r w:rsidR="00000329">
        <w:t xml:space="preserve">The management paradigm does not need to specify the </w:t>
      </w:r>
      <w:proofErr w:type="spellStart"/>
      <w:r w:rsidR="00000329">
        <w:t>prorata</w:t>
      </w:r>
      <w:proofErr w:type="spellEnd"/>
      <w:r w:rsidR="00000329">
        <w:t xml:space="preserve"> shares; the states may negotiate these shares or tie then to states consumptive use in the prior year. </w:t>
      </w:r>
      <w:r>
        <w:t xml:space="preserve">Until better data for Lake Powell becomes available, use the </w:t>
      </w:r>
      <w:r w:rsidR="00972C34">
        <w:t xml:space="preserve">historical </w:t>
      </w:r>
      <w:r>
        <w:t>evaporation rate of 5.</w:t>
      </w:r>
      <w:r w:rsidR="007051E7">
        <w:t>7</w:t>
      </w:r>
      <w:r>
        <w:t xml:space="preserve"> feet/year.  </w:t>
      </w:r>
    </w:p>
    <w:p w14:paraId="2DCFF697" w14:textId="77777777" w:rsidR="00C22280" w:rsidRDefault="00C22280" w:rsidP="007F7467"/>
    <w:p w14:paraId="1E33DB05" w14:textId="77777777" w:rsidR="00C22280" w:rsidRDefault="00C22280" w:rsidP="007F7467">
      <w:r w:rsidRPr="00D94539">
        <w:rPr>
          <w:i/>
        </w:rPr>
        <w:t>B) Account Limits</w:t>
      </w:r>
      <w:r>
        <w:t xml:space="preserve">. </w:t>
      </w:r>
      <w:r w:rsidR="00D94539">
        <w:t xml:space="preserve">There </w:t>
      </w:r>
      <w:r w:rsidR="0052237D">
        <w:t>is a</w:t>
      </w:r>
      <w:r w:rsidR="007D0166">
        <w:t>n upper</w:t>
      </w:r>
      <w:r w:rsidR="0052237D">
        <w:t xml:space="preserve"> limit on</w:t>
      </w:r>
      <w:r w:rsidR="00D94539">
        <w:t xml:space="preserve"> the </w:t>
      </w:r>
      <w:r w:rsidR="0052237D">
        <w:t>debt</w:t>
      </w:r>
      <w:r w:rsidR="00D94539">
        <w:t xml:space="preserve"> users can add </w:t>
      </w:r>
      <w:r w:rsidR="0052237D">
        <w:t xml:space="preserve">each year </w:t>
      </w:r>
      <w:r w:rsidR="00D94539">
        <w:t>to their evaporation account</w:t>
      </w:r>
      <w:r w:rsidR="0052237D">
        <w:t xml:space="preserve"> (annual limit) and </w:t>
      </w:r>
      <w:r>
        <w:t xml:space="preserve">maximum balance (overall limit). Additionally, </w:t>
      </w:r>
      <w:commentRangeStart w:id="13"/>
      <w:r>
        <w:t xml:space="preserve">when </w:t>
      </w:r>
      <w:r w:rsidR="00D94539">
        <w:t xml:space="preserve">the </w:t>
      </w:r>
      <w:r>
        <w:t xml:space="preserve">total </w:t>
      </w:r>
      <w:r w:rsidR="0052237D">
        <w:t xml:space="preserve">storage volume in </w:t>
      </w:r>
      <w:r>
        <w:t xml:space="preserve">Mead and Powell </w:t>
      </w:r>
      <w:r w:rsidR="0052237D">
        <w:t>f</w:t>
      </w:r>
      <w:r>
        <w:t xml:space="preserve">alls below a target (e.g., combined Mead and Powell active storage of </w:t>
      </w:r>
      <w:r w:rsidR="0008314A">
        <w:t>20</w:t>
      </w:r>
      <w:r>
        <w:t xml:space="preserve">,000,000 acre-feet), all </w:t>
      </w:r>
      <w:r w:rsidR="0052237D">
        <w:t>outstanding evaporation account debts come due and us</w:t>
      </w:r>
      <w:r>
        <w:t xml:space="preserve">ers must </w:t>
      </w:r>
      <w:proofErr w:type="spellStart"/>
      <w:r>
        <w:t>cutback</w:t>
      </w:r>
      <w:proofErr w:type="spellEnd"/>
      <w:r>
        <w:t xml:space="preserve"> their diversions and consum</w:t>
      </w:r>
      <w:r w:rsidR="00D94539">
        <w:t>p</w:t>
      </w:r>
      <w:r>
        <w:t xml:space="preserve">tive use by the outstanding balance in their evaporation account. </w:t>
      </w:r>
      <w:commentRangeEnd w:id="13"/>
      <w:r w:rsidR="00E40B2B">
        <w:rPr>
          <w:rStyle w:val="CommentReference"/>
        </w:rPr>
        <w:commentReference w:id="13"/>
      </w:r>
      <w:r>
        <w:t xml:space="preserve">These requirements </w:t>
      </w:r>
      <w:r w:rsidR="0008314A">
        <w:t>work</w:t>
      </w:r>
      <w:r>
        <w:t xml:space="preserve"> similar </w:t>
      </w:r>
      <w:r w:rsidR="0008314A">
        <w:t xml:space="preserve">to </w:t>
      </w:r>
      <w:r>
        <w:t xml:space="preserve">annual and </w:t>
      </w:r>
      <w:r w:rsidR="0052237D">
        <w:t>overall</w:t>
      </w:r>
      <w:r>
        <w:t xml:space="preserve"> limits and </w:t>
      </w:r>
      <w:r w:rsidR="0008314A">
        <w:t>the</w:t>
      </w:r>
      <w:r>
        <w:t xml:space="preserve"> trigger level for the </w:t>
      </w:r>
      <w:r>
        <w:lastRenderedPageBreak/>
        <w:t>ICS program.</w:t>
      </w:r>
    </w:p>
    <w:p w14:paraId="46661254" w14:textId="77777777" w:rsidR="00C22280" w:rsidRDefault="00C22280" w:rsidP="007F7467"/>
    <w:p w14:paraId="54D9ED3E" w14:textId="77777777" w:rsidR="00C22280" w:rsidRDefault="00C22280" w:rsidP="007F7467">
      <w:r w:rsidRPr="00D94539">
        <w:rPr>
          <w:i/>
        </w:rPr>
        <w:t>C) ICS Transfer</w:t>
      </w:r>
      <w:r>
        <w:t xml:space="preserve">. States and users can transfer ICS credit to their evaporation account. </w:t>
      </w:r>
      <w:r w:rsidR="0052237D">
        <w:t>This</w:t>
      </w:r>
      <w:r>
        <w:t xml:space="preserve"> transfer </w:t>
      </w:r>
      <w:r w:rsidR="002F3A6D">
        <w:t>decreases the user's ICS balance but</w:t>
      </w:r>
      <w:r>
        <w:t xml:space="preserve"> </w:t>
      </w:r>
      <w:r w:rsidR="007D0166">
        <w:t>allow</w:t>
      </w:r>
      <w:r w:rsidR="002F3A6D">
        <w:t>s</w:t>
      </w:r>
      <w:r w:rsidR="007D0166">
        <w:t xml:space="preserve"> the user to increase withdraw from the reservoir </w:t>
      </w:r>
      <w:r w:rsidR="002F3A6D">
        <w:t>(or cutback less).</w:t>
      </w:r>
      <w:r>
        <w:t xml:space="preserve"> This transfer allow</w:t>
      </w:r>
      <w:r w:rsidR="0052237D">
        <w:t>s</w:t>
      </w:r>
      <w:r>
        <w:t xml:space="preserve"> users to </w:t>
      </w:r>
      <w:r w:rsidR="00865BFB">
        <w:t>apply</w:t>
      </w:r>
      <w:r>
        <w:t xml:space="preserve"> prior-enacted </w:t>
      </w:r>
      <w:r w:rsidR="00D94539">
        <w:t xml:space="preserve">and </w:t>
      </w:r>
      <w:r w:rsidR="007D0166">
        <w:t>verified</w:t>
      </w:r>
      <w:r w:rsidR="00D94539">
        <w:t xml:space="preserve"> </w:t>
      </w:r>
      <w:r w:rsidR="002D38E7">
        <w:t xml:space="preserve">water </w:t>
      </w:r>
      <w:r>
        <w:t>conservation efforts towards reductions required by the reservoir evaporation accounting</w:t>
      </w:r>
      <w:r w:rsidR="00865BFB">
        <w:t>.</w:t>
      </w:r>
    </w:p>
    <w:p w14:paraId="476F3D5D" w14:textId="77777777" w:rsidR="00C22280" w:rsidRDefault="00C22280" w:rsidP="007F7467"/>
    <w:p w14:paraId="1191EA76" w14:textId="77777777" w:rsidR="007D0166" w:rsidRDefault="007D0166" w:rsidP="007F7467">
      <w:r>
        <w:t xml:space="preserve">D) </w:t>
      </w:r>
      <w:r w:rsidRPr="007D0166">
        <w:rPr>
          <w:i/>
        </w:rPr>
        <w:t xml:space="preserve">DCP Cutbacks </w:t>
      </w:r>
      <w:r w:rsidR="00CA6E0D">
        <w:rPr>
          <w:i/>
        </w:rPr>
        <w:t>Reduce the Evaporation Account Balance</w:t>
      </w:r>
      <w:r>
        <w:t xml:space="preserve">. </w:t>
      </w:r>
      <w:r w:rsidR="002F3A6D">
        <w:t>The r</w:t>
      </w:r>
      <w:r w:rsidR="00CA6E0D">
        <w:t>eduction</w:t>
      </w:r>
      <w:r w:rsidR="00E346A9">
        <w:t xml:space="preserve"> to </w:t>
      </w:r>
      <w:r w:rsidR="002F3A6D">
        <w:t xml:space="preserve">an </w:t>
      </w:r>
      <w:r w:rsidR="00E346A9">
        <w:t>evaporation account</w:t>
      </w:r>
      <w:r w:rsidR="00CA6E0D">
        <w:t xml:space="preserve"> will be smaller of the user’s </w:t>
      </w:r>
      <w:proofErr w:type="spellStart"/>
      <w:r w:rsidR="00E346A9">
        <w:t>i</w:t>
      </w:r>
      <w:proofErr w:type="spellEnd"/>
      <w:r w:rsidR="00E346A9">
        <w:t xml:space="preserve">) </w:t>
      </w:r>
      <w:r w:rsidR="00CA6E0D">
        <w:t>DCP cutback</w:t>
      </w:r>
      <w:r w:rsidR="00E346A9">
        <w:t xml:space="preserve"> for the year</w:t>
      </w:r>
      <w:r w:rsidR="00CA6E0D">
        <w:t xml:space="preserve"> or </w:t>
      </w:r>
      <w:r w:rsidR="00E346A9">
        <w:t xml:space="preserve">ii) </w:t>
      </w:r>
      <w:r w:rsidR="00CA6E0D">
        <w:t xml:space="preserve">their </w:t>
      </w:r>
      <w:proofErr w:type="spellStart"/>
      <w:r w:rsidR="00CA6E0D">
        <w:t>prorata</w:t>
      </w:r>
      <w:proofErr w:type="spellEnd"/>
      <w:r w:rsidR="00CA6E0D">
        <w:t xml:space="preserve"> share of </w:t>
      </w:r>
      <w:r w:rsidR="00E346A9">
        <w:t xml:space="preserve">the </w:t>
      </w:r>
      <w:r w:rsidR="00CA6E0D">
        <w:t>annual reservoir evaporation volume</w:t>
      </w:r>
      <w:r>
        <w:t xml:space="preserve">. </w:t>
      </w:r>
      <w:r w:rsidR="00CA6E0D">
        <w:t xml:space="preserve">This allowance recognizes the </w:t>
      </w:r>
      <w:r w:rsidR="00E904E1">
        <w:t>large</w:t>
      </w:r>
      <w:r w:rsidR="00CA6E0D">
        <w:t xml:space="preserve"> cutback</w:t>
      </w:r>
      <w:r w:rsidR="00E904E1">
        <w:t xml:space="preserve">s users will already implement under </w:t>
      </w:r>
      <w:r w:rsidR="002F3A6D">
        <w:t>extreme</w:t>
      </w:r>
      <w:r w:rsidR="00E904E1">
        <w:t xml:space="preserve"> drought conditions</w:t>
      </w:r>
      <w:r w:rsidR="00CA6E0D">
        <w:t>.</w:t>
      </w:r>
    </w:p>
    <w:p w14:paraId="25DC63E5" w14:textId="77777777" w:rsidR="007D0166" w:rsidRDefault="007D0166" w:rsidP="007F7467"/>
    <w:p w14:paraId="12F1166B" w14:textId="454BB39B" w:rsidR="002D38E7" w:rsidRDefault="007D0166" w:rsidP="007F7467">
      <w:commentRangeStart w:id="14"/>
      <w:r>
        <w:rPr>
          <w:i/>
        </w:rPr>
        <w:t>E</w:t>
      </w:r>
      <w:r w:rsidR="00C22280" w:rsidRPr="00D94539">
        <w:rPr>
          <w:i/>
        </w:rPr>
        <w:t>) Trade among Users</w:t>
      </w:r>
      <w:r w:rsidR="00C22280">
        <w:t>. By mutual agreement, states and users can trade</w:t>
      </w:r>
      <w:r w:rsidR="0052237D">
        <w:t xml:space="preserve"> or </w:t>
      </w:r>
      <w:r w:rsidR="00C22280">
        <w:t>exchange</w:t>
      </w:r>
      <w:r w:rsidR="0052237D">
        <w:t xml:space="preserve"> balances in their</w:t>
      </w:r>
      <w:r w:rsidR="00C22280">
        <w:t xml:space="preserve"> reservoir evaporation</w:t>
      </w:r>
      <w:r w:rsidR="0052237D">
        <w:t xml:space="preserve"> accounts</w:t>
      </w:r>
      <w:r w:rsidR="00C22280">
        <w:t>.</w:t>
      </w:r>
      <w:r w:rsidR="00F94E92">
        <w:t xml:space="preserve"> </w:t>
      </w:r>
      <w:r w:rsidR="00000329">
        <w:t>This allowance follows trades allowed by the DCP and</w:t>
      </w:r>
      <w:r w:rsidR="00F94E92">
        <w:t xml:space="preserve"> gives states and users further flexibility to </w:t>
      </w:r>
      <w:r w:rsidR="00000329">
        <w:t>manage</w:t>
      </w:r>
      <w:r w:rsidR="00F94E92">
        <w:t xml:space="preserve"> their evaporation accounts.</w:t>
      </w:r>
    </w:p>
    <w:commentRangeEnd w:id="14"/>
    <w:p w14:paraId="45F5D2A0" w14:textId="77777777" w:rsidR="002D38E7" w:rsidRDefault="00E40B2B" w:rsidP="007F7467">
      <w:pPr>
        <w:rPr>
          <w:rFonts w:ascii="Times New Roman"/>
        </w:rPr>
      </w:pPr>
      <w:r>
        <w:rPr>
          <w:rStyle w:val="CommentReference"/>
        </w:rPr>
        <w:commentReference w:id="14"/>
      </w:r>
    </w:p>
    <w:p w14:paraId="029E101B" w14:textId="77777777" w:rsidR="00C22280" w:rsidRDefault="008A4453" w:rsidP="007F7467">
      <w:r>
        <w:t>Box 1 (next page) shows example</w:t>
      </w:r>
      <w:r w:rsidR="002D38E7">
        <w:t xml:space="preserve"> evaporation accounting </w:t>
      </w:r>
      <w:r w:rsidR="0070103F">
        <w:t>and trade</w:t>
      </w:r>
      <w:r w:rsidR="002F3A6D">
        <w:t xml:space="preserve"> program</w:t>
      </w:r>
      <w:r>
        <w:t xml:space="preserve"> activities</w:t>
      </w:r>
      <w:r w:rsidR="002D38E7">
        <w:t>.</w:t>
      </w:r>
    </w:p>
    <w:p w14:paraId="04DC9655" w14:textId="77777777" w:rsidR="00C22280" w:rsidRDefault="00C22280" w:rsidP="007F7467"/>
    <w:p w14:paraId="1D7FE90A" w14:textId="77777777" w:rsidR="00C22280" w:rsidRDefault="0051355D" w:rsidP="007F7467">
      <w:pPr>
        <w:pStyle w:val="Heading1"/>
      </w:pPr>
      <w:r w:rsidRPr="003C63E2">
        <w:rPr>
          <w:noProof/>
          <w:lang w:eastAsia="en-US"/>
        </w:rPr>
        <mc:AlternateContent>
          <mc:Choice Requires="wps">
            <w:drawing>
              <wp:anchor distT="45720" distB="45720" distL="114300" distR="114300" simplePos="0" relativeHeight="251659264" behindDoc="0" locked="0" layoutInCell="1" allowOverlap="1" wp14:anchorId="3F5B623B" wp14:editId="2FD44A3A">
                <wp:simplePos x="0" y="0"/>
                <wp:positionH relativeFrom="margin">
                  <wp:align>right</wp:align>
                </wp:positionH>
                <wp:positionV relativeFrom="paragraph">
                  <wp:posOffset>22225</wp:posOffset>
                </wp:positionV>
                <wp:extent cx="3357880" cy="24682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2468245"/>
                        </a:xfrm>
                        <a:prstGeom prst="rect">
                          <a:avLst/>
                        </a:prstGeom>
                        <a:solidFill>
                          <a:srgbClr val="FFFFFF"/>
                        </a:solidFill>
                        <a:ln w="9525">
                          <a:noFill/>
                          <a:miter lim="800000"/>
                          <a:headEnd/>
                          <a:tailEnd/>
                        </a:ln>
                      </wps:spPr>
                      <wps:txbx>
                        <w:txbxContent>
                          <w:p w14:paraId="59BF7509" w14:textId="77777777" w:rsidR="003C63E2" w:rsidRDefault="003C63E2" w:rsidP="007F7467">
                            <w:r>
                              <w:rPr>
                                <w:noProof/>
                                <w:lang w:eastAsia="en-US"/>
                              </w:rPr>
                              <w:drawing>
                                <wp:inline distT="0" distB="0" distL="0" distR="0" wp14:anchorId="2E11B8ED" wp14:editId="78F02E97">
                                  <wp:extent cx="3122468" cy="2003223"/>
                                  <wp:effectExtent l="19050" t="19050" r="2095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8723" cy="2007236"/>
                                          </a:xfrm>
                                          <a:prstGeom prst="rect">
                                            <a:avLst/>
                                          </a:prstGeom>
                                          <a:noFill/>
                                          <a:ln>
                                            <a:solidFill>
                                              <a:schemeClr val="tx1"/>
                                            </a:solidFill>
                                          </a:ln>
                                        </pic:spPr>
                                      </pic:pic>
                                    </a:graphicData>
                                  </a:graphic>
                                </wp:inline>
                              </w:drawing>
                            </w:r>
                          </w:p>
                          <w:p w14:paraId="20F9BD1A" w14:textId="77777777" w:rsidR="003C63E2" w:rsidRPr="00E904E1" w:rsidRDefault="003C63E2" w:rsidP="007F7467">
                            <w:r w:rsidRPr="00E904E1">
                              <w:t xml:space="preserve">Figure </w:t>
                            </w:r>
                            <w:r w:rsidR="00E904E1" w:rsidRPr="00E904E1">
                              <w:t>2</w:t>
                            </w:r>
                            <w:r w:rsidRPr="00E904E1">
                              <w:t>. Comparison of Intentionally Created Surplus and Reservoir Evaporation Accounting Programs.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B623B" id="_x0000_t202" coordsize="21600,21600" o:spt="202" path="m,l,21600r21600,l21600,xe">
                <v:stroke joinstyle="miter"/>
                <v:path gradientshapeok="t" o:connecttype="rect"/>
              </v:shapetype>
              <v:shape id="Text Box 2" o:spid="_x0000_s1026" type="#_x0000_t202" style="position:absolute;margin-left:213.2pt;margin-top:1.75pt;width:264.4pt;height:194.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" stroked="f">
                <v:textbox>
                  <w:txbxContent>
                    <w:p w14:paraId="59BF7509" w14:textId="77777777" w:rsidR="003C63E2" w:rsidRDefault="003C63E2" w:rsidP="007F7467">
                      <w:r>
                        <w:rPr>
                          <w:noProof/>
                          <w:lang w:eastAsia="en-US"/>
                        </w:rPr>
                        <w:drawing>
                          <wp:inline distT="0" distB="0" distL="0" distR="0" wp14:anchorId="2E11B8ED" wp14:editId="78F02E97">
                            <wp:extent cx="3122468" cy="2003223"/>
                            <wp:effectExtent l="19050" t="19050" r="2095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8723" cy="2007236"/>
                                    </a:xfrm>
                                    <a:prstGeom prst="rect">
                                      <a:avLst/>
                                    </a:prstGeom>
                                    <a:noFill/>
                                    <a:ln>
                                      <a:solidFill>
                                        <a:schemeClr val="tx1"/>
                                      </a:solidFill>
                                    </a:ln>
                                  </pic:spPr>
                                </pic:pic>
                              </a:graphicData>
                            </a:graphic>
                          </wp:inline>
                        </w:drawing>
                      </w:r>
                    </w:p>
                    <w:p w14:paraId="20F9BD1A" w14:textId="77777777" w:rsidR="003C63E2" w:rsidRPr="00E904E1" w:rsidRDefault="003C63E2" w:rsidP="007F7467">
                      <w:r w:rsidRPr="00E904E1">
                        <w:t xml:space="preserve">Figure </w:t>
                      </w:r>
                      <w:r w:rsidR="00E904E1" w:rsidRPr="00E904E1">
                        <w:t>2</w:t>
                      </w:r>
                      <w:r w:rsidRPr="00E904E1">
                        <w:t>. Comparison of Intentionally Created Surplus and Reservoir Evaporation Accounting Programs.</w:t>
                      </w:r>
                    </w:p>
                  </w:txbxContent>
                </v:textbox>
                <w10:wrap type="square" anchorx="margin"/>
              </v:shape>
            </w:pict>
          </mc:Fallback>
        </mc:AlternateContent>
      </w:r>
      <w:r w:rsidR="00C22280">
        <w:t>Discussion</w:t>
      </w:r>
    </w:p>
    <w:p w14:paraId="4F1BEAE8" w14:textId="77777777" w:rsidR="00E904E1" w:rsidRDefault="00C22280" w:rsidP="007F7467">
      <w:r>
        <w:t xml:space="preserve">The proposed reservoir evaporation accounting and trade program builds on the </w:t>
      </w:r>
      <w:r w:rsidR="002F3A6D">
        <w:t xml:space="preserve">existing </w:t>
      </w:r>
      <w:r>
        <w:t xml:space="preserve">ICS </w:t>
      </w:r>
      <w:r w:rsidR="00E904E1">
        <w:t xml:space="preserve">and DCP </w:t>
      </w:r>
      <w:r>
        <w:t>program</w:t>
      </w:r>
      <w:r w:rsidR="00E904E1">
        <w:t>s</w:t>
      </w:r>
      <w:r>
        <w:t>. ICS is a savings program where Lower Basin users voluntarily cutback deliveries</w:t>
      </w:r>
      <w:r w:rsidR="002F3A6D">
        <w:t xml:space="preserve"> and</w:t>
      </w:r>
      <w:r>
        <w:t xml:space="preserve"> deposit conserved water into Lake Mead (the bank)</w:t>
      </w:r>
      <w:r w:rsidR="002F3A6D">
        <w:t xml:space="preserve"> to</w:t>
      </w:r>
      <w:r w:rsidR="00823082">
        <w:t xml:space="preserve"> </w:t>
      </w:r>
      <w:r>
        <w:t xml:space="preserve">prop up </w:t>
      </w:r>
      <w:r w:rsidR="00E904E1">
        <w:t xml:space="preserve">the </w:t>
      </w:r>
      <w:r>
        <w:t>lake level now</w:t>
      </w:r>
      <w:r w:rsidR="00823082">
        <w:t xml:space="preserve">. Later, users </w:t>
      </w:r>
      <w:r>
        <w:t xml:space="preserve">withdraw conserved water from </w:t>
      </w:r>
      <w:r w:rsidR="00823082">
        <w:t>a</w:t>
      </w:r>
      <w:r w:rsidR="00E904E1">
        <w:t>n</w:t>
      </w:r>
      <w:r w:rsidR="00823082">
        <w:t>d lower the lake level</w:t>
      </w:r>
      <w:r>
        <w:t xml:space="preserve">. </w:t>
      </w:r>
      <w:r w:rsidR="00823082">
        <w:t xml:space="preserve">At low reservoir levels, </w:t>
      </w:r>
      <w:r w:rsidR="00E904E1">
        <w:t xml:space="preserve">users may not access their ICS water or </w:t>
      </w:r>
      <w:r w:rsidR="00823082">
        <w:t xml:space="preserve">ICS withdrawals </w:t>
      </w:r>
      <w:r w:rsidR="00E904E1">
        <w:t xml:space="preserve">will </w:t>
      </w:r>
      <w:r w:rsidR="00823082">
        <w:t xml:space="preserve">further strain an already strained reservoir system. </w:t>
      </w:r>
      <w:r>
        <w:t xml:space="preserve">In contrast, evaporation accounting is a flexible lending and debt program. Users are assessed a </w:t>
      </w:r>
      <w:proofErr w:type="spellStart"/>
      <w:r>
        <w:t>prorata</w:t>
      </w:r>
      <w:proofErr w:type="spellEnd"/>
      <w:r>
        <w:t xml:space="preserve"> share of reservoir evaporation volume each year but can borrow and withdraw that water from </w:t>
      </w:r>
      <w:r w:rsidR="00E904E1">
        <w:t>a</w:t>
      </w:r>
      <w:r>
        <w:t xml:space="preserve"> reservoir (t</w:t>
      </w:r>
      <w:r w:rsidR="00823082">
        <w:t xml:space="preserve">he bank) for immediate use. </w:t>
      </w:r>
      <w:r>
        <w:t xml:space="preserve">Later, users repay the borrowed water to </w:t>
      </w:r>
      <w:r w:rsidR="00E904E1">
        <w:t>a</w:t>
      </w:r>
      <w:r>
        <w:t xml:space="preserve"> reservoir by reducing their diversions and consumptive use</w:t>
      </w:r>
      <w:r w:rsidR="00823082">
        <w:t xml:space="preserve"> (Figure </w:t>
      </w:r>
      <w:r w:rsidR="00E904E1">
        <w:t>2</w:t>
      </w:r>
      <w:r w:rsidR="00823082">
        <w:t>)</w:t>
      </w:r>
      <w:r>
        <w:t>.</w:t>
      </w:r>
      <w:r w:rsidR="00823082">
        <w:t xml:space="preserve"> </w:t>
      </w:r>
      <w:r w:rsidR="00E904E1">
        <w:t>When reservoir levels are low, r</w:t>
      </w:r>
      <w:r w:rsidR="00823082">
        <w:t xml:space="preserve">epayment </w:t>
      </w:r>
      <w:r w:rsidR="00363777">
        <w:t>is required</w:t>
      </w:r>
      <w:r w:rsidR="00823082">
        <w:t xml:space="preserve"> </w:t>
      </w:r>
      <w:r w:rsidR="00363777">
        <w:t xml:space="preserve">and will further serve to </w:t>
      </w:r>
      <w:r w:rsidR="0051355D">
        <w:t>raise</w:t>
      </w:r>
      <w:r w:rsidR="00363777">
        <w:t xml:space="preserve"> reservoir levels during these critical times</w:t>
      </w:r>
      <w:r w:rsidR="00823082">
        <w:t xml:space="preserve">. </w:t>
      </w:r>
    </w:p>
    <w:p w14:paraId="7D0F9F68" w14:textId="77777777" w:rsidR="00E904E1" w:rsidRDefault="00E904E1" w:rsidP="007F7467"/>
    <w:p w14:paraId="5B634820" w14:textId="44443FBD" w:rsidR="00E904E1" w:rsidRDefault="00DA559E" w:rsidP="007F7467">
      <w:r>
        <w:t xml:space="preserve">Because the </w:t>
      </w:r>
      <w:r w:rsidR="00E904E1">
        <w:t xml:space="preserve">DCP </w:t>
      </w:r>
      <w:r>
        <w:t xml:space="preserve">already </w:t>
      </w:r>
      <w:r w:rsidR="00E904E1">
        <w:t>requires large cutbacks at low reservoir levels</w:t>
      </w:r>
      <w:r>
        <w:t>, the reservoir evaporation accounting and trade program recognizes these efforts</w:t>
      </w:r>
      <w:r w:rsidR="008E6A70">
        <w:t>. The program offers users</w:t>
      </w:r>
      <w:r>
        <w:t xml:space="preserve"> additional tools to help </w:t>
      </w:r>
      <w:r w:rsidR="0032253D">
        <w:t>users</w:t>
      </w:r>
      <w:r>
        <w:t xml:space="preserve"> </w:t>
      </w:r>
      <w:r w:rsidR="004C4AEF">
        <w:t>flexibly decide when</w:t>
      </w:r>
      <w:r>
        <w:t>, where,</w:t>
      </w:r>
      <w:r w:rsidR="004C4AEF">
        <w:t xml:space="preserve"> and how much they will cut back</w:t>
      </w:r>
      <w:r>
        <w:t xml:space="preserve"> or trade with other users. The program allows users to </w:t>
      </w:r>
      <w:r w:rsidR="00E14B83">
        <w:t xml:space="preserve">access and </w:t>
      </w:r>
      <w:r w:rsidR="008E6A70">
        <w:t>move</w:t>
      </w:r>
      <w:r>
        <w:t xml:space="preserve"> </w:t>
      </w:r>
      <w:r w:rsidR="008E6A70">
        <w:t xml:space="preserve">their </w:t>
      </w:r>
      <w:r>
        <w:t>ICS water</w:t>
      </w:r>
      <w:r w:rsidR="008E6A70">
        <w:t xml:space="preserve"> into their evaporation account</w:t>
      </w:r>
      <w:r>
        <w:t xml:space="preserve"> </w:t>
      </w:r>
      <w:r w:rsidR="00E14B83">
        <w:t xml:space="preserve">even </w:t>
      </w:r>
      <w:r>
        <w:t>when reservoir levels are low</w:t>
      </w:r>
      <w:r w:rsidR="004C4AEF">
        <w:t xml:space="preserve">. </w:t>
      </w:r>
      <w:r>
        <w:t>Finally, by</w:t>
      </w:r>
      <w:r w:rsidR="004C4AEF">
        <w:t xml:space="preserve"> including reservoir evaporation </w:t>
      </w:r>
      <w:r>
        <w:t>as an active component of L</w:t>
      </w:r>
      <w:r w:rsidR="004C4AEF">
        <w:t>ake Powell and Lake Mead</w:t>
      </w:r>
      <w:r>
        <w:t xml:space="preserve"> management</w:t>
      </w:r>
      <w:r w:rsidR="004C4AEF">
        <w:t xml:space="preserve">, the program </w:t>
      </w:r>
      <w:r w:rsidR="000730EF">
        <w:t xml:space="preserve">1) </w:t>
      </w:r>
      <w:r w:rsidR="00E14B83">
        <w:t>improves the balance of system supplies and demands</w:t>
      </w:r>
      <w:r w:rsidR="000730EF">
        <w:t xml:space="preserve">, and 2) </w:t>
      </w:r>
      <w:r w:rsidR="004C4AEF">
        <w:t xml:space="preserve">reduces the likelihood that the reservoirs will fall to very low </w:t>
      </w:r>
      <w:r>
        <w:lastRenderedPageBreak/>
        <w:t>levels</w:t>
      </w:r>
      <w:r w:rsidR="004C4AEF">
        <w:t xml:space="preserve"> </w:t>
      </w:r>
      <w:r w:rsidR="00E14B83">
        <w:t>and</w:t>
      </w:r>
      <w:r w:rsidR="004C4AEF">
        <w:t xml:space="preserve"> require </w:t>
      </w:r>
      <w:r>
        <w:t>the</w:t>
      </w:r>
      <w:r w:rsidR="004C4AEF">
        <w:t xml:space="preserve"> large</w:t>
      </w:r>
      <w:r>
        <w:t>st</w:t>
      </w:r>
      <w:r w:rsidR="004C4AEF">
        <w:t xml:space="preserve"> cutbacks under the DCP</w:t>
      </w:r>
      <w:r w:rsidR="000730EF">
        <w:t xml:space="preserve">. Together, the program can 3) reduce </w:t>
      </w:r>
      <w:r w:rsidR="0032253D">
        <w:t>the Colorado River structural deficit.</w:t>
      </w:r>
    </w:p>
    <w:p w14:paraId="0AD2CA78" w14:textId="77777777" w:rsidR="004C4AEF" w:rsidRDefault="004C4AEF" w:rsidP="007F7467">
      <w:pPr>
        <w:pStyle w:val="Heading1"/>
      </w:pPr>
    </w:p>
    <w:p w14:paraId="53AE2513" w14:textId="77777777" w:rsidR="00C22280" w:rsidRDefault="00865BFB" w:rsidP="007F7467">
      <w:pPr>
        <w:pStyle w:val="Heading1"/>
      </w:pPr>
      <w:r w:rsidRPr="003C63E2">
        <w:rPr>
          <w:noProof/>
          <w:lang w:eastAsia="en-US"/>
        </w:rPr>
        <mc:AlternateContent>
          <mc:Choice Requires="wps">
            <w:drawing>
              <wp:anchor distT="45720" distB="45720" distL="114300" distR="114300" simplePos="0" relativeHeight="251661312" behindDoc="0" locked="0" layoutInCell="1" allowOverlap="1" wp14:anchorId="7E304FE9" wp14:editId="1E768A5E">
                <wp:simplePos x="0" y="0"/>
                <wp:positionH relativeFrom="margin">
                  <wp:posOffset>2754630</wp:posOffset>
                </wp:positionH>
                <wp:positionV relativeFrom="paragraph">
                  <wp:posOffset>38166</wp:posOffset>
                </wp:positionV>
                <wp:extent cx="3357880" cy="4221480"/>
                <wp:effectExtent l="0" t="0" r="1397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4221480"/>
                        </a:xfrm>
                        <a:prstGeom prst="rect">
                          <a:avLst/>
                        </a:prstGeom>
                        <a:solidFill>
                          <a:schemeClr val="accent2">
                            <a:lumMod val="20000"/>
                            <a:lumOff val="80000"/>
                          </a:schemeClr>
                        </a:solidFill>
                        <a:ln w="12700">
                          <a:solidFill>
                            <a:schemeClr val="tx1"/>
                          </a:solidFill>
                          <a:miter lim="800000"/>
                          <a:headEnd/>
                          <a:tailEnd/>
                        </a:ln>
                      </wps:spPr>
                      <wps:txbx>
                        <w:txbxContent>
                          <w:p w14:paraId="31C145BD" w14:textId="77777777" w:rsidR="008A4453" w:rsidRPr="008A4453" w:rsidRDefault="008A4453" w:rsidP="007F7467">
                            <w:r>
                              <w:t xml:space="preserve">Box 1. </w:t>
                            </w:r>
                            <w:r w:rsidRPr="008A4453">
                              <w:t>Examples of Reservoir Evaporation Accounting and Trade</w:t>
                            </w:r>
                          </w:p>
                          <w:p w14:paraId="5E9D387A" w14:textId="77777777" w:rsidR="008A4453" w:rsidRPr="008A4453" w:rsidRDefault="008A4453" w:rsidP="007F7467"/>
                          <w:p w14:paraId="508C91D6" w14:textId="77777777" w:rsidR="008A4453" w:rsidRPr="008A4453" w:rsidRDefault="008A4453" w:rsidP="007F7467">
                            <w:r w:rsidRPr="008A4453">
                              <w:rPr>
                                <w:b/>
                              </w:rPr>
                              <w:t xml:space="preserve">Example 1. </w:t>
                            </w:r>
                            <w:r w:rsidRPr="008A4453">
                              <w:t xml:space="preserve">User A’s prorata share of reservoir evaporation is 85,000 acre-feet. User A elects to cut back their normal use by 40,000 acre-feet. </w:t>
                            </w:r>
                            <w:r>
                              <w:t>U</w:t>
                            </w:r>
                            <w:r w:rsidRPr="008A4453">
                              <w:t xml:space="preserve">ser A </w:t>
                            </w:r>
                            <w:r>
                              <w:t>is now obliged</w:t>
                            </w:r>
                            <w:r w:rsidRPr="008A4453">
                              <w:t xml:space="preserve"> to cut back normal use by 45,000 acre-feet next year or a later year.</w:t>
                            </w:r>
                          </w:p>
                          <w:p w14:paraId="3BC39FB3" w14:textId="77777777" w:rsidR="008A4453" w:rsidRPr="008A4453" w:rsidRDefault="008A4453" w:rsidP="007F7467"/>
                          <w:p w14:paraId="5AD27183" w14:textId="77777777" w:rsidR="008A4453" w:rsidRPr="008A4453" w:rsidRDefault="008A4453" w:rsidP="007F7467">
                            <w:r w:rsidRPr="008A4453">
                              <w:rPr>
                                <w:b/>
                              </w:rPr>
                              <w:t xml:space="preserve">Example 2. </w:t>
                            </w:r>
                            <w:r w:rsidRPr="008A4453">
                              <w:t>User A from Ex</w:t>
                            </w:r>
                            <w:r>
                              <w:t>.</w:t>
                            </w:r>
                            <w:r w:rsidRPr="008A4453">
                              <w:t xml:space="preserve"> 1 also has 110,000 acre-feet of intentionally created surplus (ICS) credit. User A elects to transfer 85,000 acre-feet of ICS</w:t>
                            </w:r>
                            <w:r>
                              <w:t xml:space="preserve"> this year</w:t>
                            </w:r>
                            <w:r w:rsidRPr="008A4453">
                              <w:t>. User A takes their full delivery and retains 25,000 acre-feet of ICS credit.</w:t>
                            </w:r>
                          </w:p>
                          <w:p w14:paraId="5659A679" w14:textId="77777777" w:rsidR="008A4453" w:rsidRPr="008A4453" w:rsidRDefault="008A4453" w:rsidP="007F7467"/>
                          <w:p w14:paraId="485461C6" w14:textId="77777777" w:rsidR="008A4453" w:rsidRPr="008A4453" w:rsidRDefault="008A4453" w:rsidP="007F7467">
                            <w:r w:rsidRPr="008A4453">
                              <w:rPr>
                                <w:b/>
                              </w:rPr>
                              <w:t>Example 3.</w:t>
                            </w:r>
                            <w:r w:rsidRPr="008A4453">
                              <w:t xml:space="preserve"> It’s an extreme drought year. Mead Level has fallen so that User B must, by the DCP, cutback 250,000 acre-feet. User B’s </w:t>
                            </w:r>
                            <w:r w:rsidR="000B72B1">
                              <w:t xml:space="preserve">current </w:t>
                            </w:r>
                            <w:r w:rsidRPr="008A4453">
                              <w:t xml:space="preserve">evaporation account balance is zero and prorata share of last year’s reservoir evaporation is 175,000 acre-feet. </w:t>
                            </w:r>
                            <w:r w:rsidR="000B72B1">
                              <w:t>User B cuts back 250,000 acre-feet and has an</w:t>
                            </w:r>
                            <w:r w:rsidRPr="008A4453">
                              <w:t xml:space="preserve"> ending evaporation account balance </w:t>
                            </w:r>
                            <w:r w:rsidR="000B72B1">
                              <w:t>of</w:t>
                            </w:r>
                            <w:r w:rsidRPr="008A4453">
                              <w:t xml:space="preserve"> zero.</w:t>
                            </w:r>
                          </w:p>
                          <w:p w14:paraId="6837BF65" w14:textId="77777777" w:rsidR="008A4453" w:rsidRPr="008A4453" w:rsidRDefault="008A4453" w:rsidP="007F7467"/>
                          <w:p w14:paraId="3DB6770F" w14:textId="77777777" w:rsidR="008A4453" w:rsidRPr="00E904E1" w:rsidRDefault="008A4453" w:rsidP="007F7467">
                            <w:pPr>
                              <w:rPr>
                                <w:sz w:val="22"/>
                                <w:szCs w:val="22"/>
                              </w:rPr>
                            </w:pPr>
                            <w:r w:rsidRPr="008A4453">
                              <w:rPr>
                                <w:b/>
                              </w:rPr>
                              <w:t xml:space="preserve">Example 4. </w:t>
                            </w:r>
                            <w:r w:rsidRPr="008A4453">
                              <w:t>User C’s and D’s prorata shares of this year’s reservoir evaporation volume are 90,000 and 220,000 acre-feet. User D offers to pay some User C farmers to fallow their lettuce and melon fields that ordinarily evapotransire 40,000 acre-feet per year. Thus, User C reduces its diversion and consumptive use by 40,000 acre-feet plus 90,000 acre-feet for its prorata share for a total of 130,000 acre-feet. User D reduces its normal use by 180,000 acre-feet.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04FE9" id="_x0000_s1027" type="#_x0000_t202" style="position:absolute;margin-left:216.9pt;margin-top:3pt;width:264.4pt;height:33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" fillcolor="#fbe4d5 [661]" strokecolor="black [3213]" strokeweight="1pt">
                <v:textbox>
                  <w:txbxContent>
                    <w:p w14:paraId="31C145BD" w14:textId="77777777" w:rsidR="008A4453" w:rsidRPr="008A4453" w:rsidRDefault="008A4453" w:rsidP="007F7467">
                      <w:r>
                        <w:t xml:space="preserve">Box 1. </w:t>
                      </w:r>
                      <w:r w:rsidRPr="008A4453">
                        <w:t>Examples of Reservoir Evaporation Accounting and Trade</w:t>
                      </w:r>
                    </w:p>
                    <w:p w14:paraId="5E9D387A" w14:textId="77777777" w:rsidR="008A4453" w:rsidRPr="008A4453" w:rsidRDefault="008A4453" w:rsidP="007F7467"/>
                    <w:p w14:paraId="508C91D6" w14:textId="77777777" w:rsidR="008A4453" w:rsidRPr="008A4453" w:rsidRDefault="008A4453" w:rsidP="007F7467">
                      <w:r w:rsidRPr="008A4453">
                        <w:rPr>
                          <w:b/>
                        </w:rPr>
                        <w:t xml:space="preserve">Example 1. </w:t>
                      </w:r>
                      <w:r w:rsidRPr="008A4453">
                        <w:t xml:space="preserve">User A’s prorata share of reservoir evaporation is 85,000 acre-feet. User A elects to cut back their normal use by 40,000 acre-feet. </w:t>
                      </w:r>
                      <w:r>
                        <w:t>U</w:t>
                      </w:r>
                      <w:r w:rsidRPr="008A4453">
                        <w:t xml:space="preserve">ser A </w:t>
                      </w:r>
                      <w:r>
                        <w:t>is now obliged</w:t>
                      </w:r>
                      <w:r w:rsidRPr="008A4453">
                        <w:t xml:space="preserve"> to cut back normal use by 45,000 acre-feet next year or a later year.</w:t>
                      </w:r>
                    </w:p>
                    <w:p w14:paraId="3BC39FB3" w14:textId="77777777" w:rsidR="008A4453" w:rsidRPr="008A4453" w:rsidRDefault="008A4453" w:rsidP="007F7467"/>
                    <w:p w14:paraId="5AD27183" w14:textId="77777777" w:rsidR="008A4453" w:rsidRPr="008A4453" w:rsidRDefault="008A4453" w:rsidP="007F7467">
                      <w:r w:rsidRPr="008A4453">
                        <w:rPr>
                          <w:b/>
                        </w:rPr>
                        <w:t xml:space="preserve">Example 2. </w:t>
                      </w:r>
                      <w:r w:rsidRPr="008A4453">
                        <w:t>User A from Ex</w:t>
                      </w:r>
                      <w:r>
                        <w:t>.</w:t>
                      </w:r>
                      <w:r w:rsidRPr="008A4453">
                        <w:t xml:space="preserve"> 1 also has 110,000 acre-feet of intentionally created surplus (ICS) credit. User A elects to transfer 85,000 acre-feet of ICS</w:t>
                      </w:r>
                      <w:r>
                        <w:t xml:space="preserve"> this year</w:t>
                      </w:r>
                      <w:r w:rsidRPr="008A4453">
                        <w:t>. User A takes their full delivery and retains 25,000 acre-feet of ICS credit.</w:t>
                      </w:r>
                    </w:p>
                    <w:p w14:paraId="5659A679" w14:textId="77777777" w:rsidR="008A4453" w:rsidRPr="008A4453" w:rsidRDefault="008A4453" w:rsidP="007F7467"/>
                    <w:p w14:paraId="485461C6" w14:textId="77777777" w:rsidR="008A4453" w:rsidRPr="008A4453" w:rsidRDefault="008A4453" w:rsidP="007F7467">
                      <w:r w:rsidRPr="008A4453">
                        <w:rPr>
                          <w:b/>
                        </w:rPr>
                        <w:t>Example 3.</w:t>
                      </w:r>
                      <w:r w:rsidRPr="008A4453">
                        <w:t xml:space="preserve"> It’s an extreme drought year. Mead Level has fallen so that User B must, by the DCP, cutback 250,000 acre-feet. User B’s </w:t>
                      </w:r>
                      <w:r w:rsidR="000B72B1">
                        <w:t xml:space="preserve">current </w:t>
                      </w:r>
                      <w:r w:rsidRPr="008A4453">
                        <w:t xml:space="preserve">evaporation account balance is zero and prorata share of last year’s reservoir evaporation is 175,000 acre-feet. </w:t>
                      </w:r>
                      <w:r w:rsidR="000B72B1">
                        <w:t>User B cuts back 250,000 acre-feet and has an</w:t>
                      </w:r>
                      <w:r w:rsidRPr="008A4453">
                        <w:t xml:space="preserve"> ending evaporation account balance </w:t>
                      </w:r>
                      <w:r w:rsidR="000B72B1">
                        <w:t>of</w:t>
                      </w:r>
                      <w:r w:rsidRPr="008A4453">
                        <w:t xml:space="preserve"> zero.</w:t>
                      </w:r>
                    </w:p>
                    <w:p w14:paraId="6837BF65" w14:textId="77777777" w:rsidR="008A4453" w:rsidRPr="008A4453" w:rsidRDefault="008A4453" w:rsidP="007F7467"/>
                    <w:p w14:paraId="3DB6770F" w14:textId="77777777" w:rsidR="008A4453" w:rsidRPr="00E904E1" w:rsidRDefault="008A4453" w:rsidP="007F7467">
                      <w:pPr>
                        <w:rPr>
                          <w:sz w:val="22"/>
                          <w:szCs w:val="22"/>
                        </w:rPr>
                      </w:pPr>
                      <w:r w:rsidRPr="008A4453">
                        <w:rPr>
                          <w:b/>
                        </w:rPr>
                        <w:t xml:space="preserve">Example 4. </w:t>
                      </w:r>
                      <w:r w:rsidRPr="008A4453">
                        <w:t>User C’s and D’s prorata shares of this year’s reservoir evaporation volume are 90,000 and 220,000 acre-feet. User D offers to pay some User C farmers to fallow their lettuce and melon fields that ordinarily evapotransire 40,000 acre-feet per year. Thus, User C reduces its diversion and consumptive use by 40,000 acre-feet plus 90,000 acre-feet for its prorata share for a total of 130,000 acre-feet. User D reduces its normal use by 180,000 acre-feet.</w:t>
                      </w:r>
                    </w:p>
                  </w:txbxContent>
                </v:textbox>
                <w10:wrap type="square" anchorx="margin"/>
              </v:shape>
            </w:pict>
          </mc:Fallback>
        </mc:AlternateContent>
      </w:r>
      <w:r w:rsidR="00C22280">
        <w:t>Modeling in Colorado River Simulation System (CRSS)</w:t>
      </w:r>
    </w:p>
    <w:p w14:paraId="5AD12EAE" w14:textId="6D5AE381" w:rsidR="00C22280" w:rsidRDefault="0032253D" w:rsidP="007F7467">
      <w:r>
        <w:t>Several aspects of this alternative management paradigm can be</w:t>
      </w:r>
      <w:r w:rsidR="00C22280">
        <w:t xml:space="preserve"> modeled in the Colorado River Simulation System (CRSS):</w:t>
      </w:r>
    </w:p>
    <w:p w14:paraId="25F8AED1" w14:textId="77777777" w:rsidR="00C22280" w:rsidRPr="00501CF1" w:rsidRDefault="00C22280" w:rsidP="007F7467">
      <w:pPr>
        <w:pStyle w:val="ListParagraph"/>
        <w:numPr>
          <w:ilvl w:val="0"/>
          <w:numId w:val="1"/>
        </w:numPr>
      </w:pPr>
      <w:r w:rsidRPr="00501CF1">
        <w:t>Duplicate the existing ICS policy group and rules and give the new policy group higher priority.</w:t>
      </w:r>
    </w:p>
    <w:p w14:paraId="50574717" w14:textId="77777777" w:rsidR="00C22280" w:rsidRPr="00501CF1" w:rsidRDefault="00C22280" w:rsidP="007F7467">
      <w:pPr>
        <w:pStyle w:val="ListParagraph"/>
        <w:numPr>
          <w:ilvl w:val="0"/>
          <w:numId w:val="1"/>
        </w:numPr>
      </w:pPr>
      <w:r w:rsidRPr="00501CF1">
        <w:t xml:space="preserve">Add rules to assess reservoir evaporation, transfer ICS credit, and trade among states that do not exist in </w:t>
      </w:r>
      <w:r w:rsidR="00501CF1">
        <w:t xml:space="preserve">the </w:t>
      </w:r>
      <w:r w:rsidRPr="00501CF1">
        <w:t xml:space="preserve">ICS </w:t>
      </w:r>
      <w:r w:rsidR="00501CF1">
        <w:t>rules</w:t>
      </w:r>
    </w:p>
    <w:p w14:paraId="3F4F1BEA" w14:textId="77777777" w:rsidR="00C22280" w:rsidRDefault="00C22280" w:rsidP="007F7467">
      <w:pPr>
        <w:pStyle w:val="ListParagraph"/>
        <w:numPr>
          <w:ilvl w:val="0"/>
          <w:numId w:val="1"/>
        </w:numPr>
      </w:pPr>
      <w:r w:rsidRPr="00501CF1">
        <w:t>Update annual and total limits on evaporation accounts and the reservoir trigger level that requires users to repay borrowed water.</w:t>
      </w:r>
    </w:p>
    <w:p w14:paraId="58EEC2B0" w14:textId="77777777" w:rsidR="004C4AEF" w:rsidRPr="00501CF1" w:rsidRDefault="004C4AEF" w:rsidP="007F7467">
      <w:pPr>
        <w:pStyle w:val="ListParagraph"/>
        <w:numPr>
          <w:ilvl w:val="0"/>
          <w:numId w:val="1"/>
        </w:numPr>
      </w:pPr>
      <w:r>
        <w:t>Credit DCP cutbacks in evaporation accounts.</w:t>
      </w:r>
    </w:p>
    <w:p w14:paraId="5AAFBC3E" w14:textId="77777777" w:rsidR="00501CF1" w:rsidRDefault="00C22280" w:rsidP="007F7467">
      <w:pPr>
        <w:pStyle w:val="ListParagraph"/>
        <w:numPr>
          <w:ilvl w:val="0"/>
          <w:numId w:val="1"/>
        </w:numPr>
      </w:pPr>
      <w:r w:rsidRPr="00501CF1">
        <w:t xml:space="preserve">Define simulation scenarios. </w:t>
      </w:r>
      <w:r w:rsidR="00501CF1">
        <w:t>I</w:t>
      </w:r>
      <w:r w:rsidRPr="00501CF1">
        <w:t>t is not possible to antic</w:t>
      </w:r>
      <w:r w:rsidR="00501CF1">
        <w:t>i</w:t>
      </w:r>
      <w:r w:rsidRPr="00501CF1">
        <w:t>pate how states and users will behave with the new flexibility offered by the evaporati</w:t>
      </w:r>
      <w:r w:rsidR="00501CF1">
        <w:t xml:space="preserve">on accounting and trade program. Instead, </w:t>
      </w:r>
      <w:r w:rsidRPr="00501CF1">
        <w:t>simulate two scenarios that represent likely upper and lower bounds on behavi</w:t>
      </w:r>
      <w:r w:rsidR="00501CF1">
        <w:t>o</w:t>
      </w:r>
      <w:r w:rsidRPr="00501CF1">
        <w:t>r</w:t>
      </w:r>
    </w:p>
    <w:p w14:paraId="22D57C5A" w14:textId="77777777" w:rsidR="00501CF1" w:rsidRDefault="00C22280" w:rsidP="007F7467">
      <w:pPr>
        <w:pStyle w:val="ListParagraph"/>
        <w:numPr>
          <w:ilvl w:val="1"/>
          <w:numId w:val="1"/>
        </w:numPr>
      </w:pPr>
      <w:r w:rsidRPr="00501CF1">
        <w:t xml:space="preserve">Defer reductions - all states and users defer reductions in diversions and consumptive use to the </w:t>
      </w:r>
      <w:r w:rsidR="00501CF1" w:rsidRPr="00501CF1">
        <w:t>maximum</w:t>
      </w:r>
      <w:r w:rsidRPr="00501CF1">
        <w:t xml:space="preserve"> extent allowed by the evaporation accounting rules. </w:t>
      </w:r>
      <w:r w:rsidR="00501CF1">
        <w:t>U</w:t>
      </w:r>
      <w:r w:rsidRPr="00501CF1">
        <w:t>sers keep large, positive balances in their evaporation accounts until total reservoir storage falls below the target volume.</w:t>
      </w:r>
    </w:p>
    <w:p w14:paraId="73105CC3" w14:textId="77777777" w:rsidR="00C22280" w:rsidRDefault="00501CF1" w:rsidP="007F7467">
      <w:pPr>
        <w:pStyle w:val="ListParagraph"/>
        <w:numPr>
          <w:ilvl w:val="1"/>
          <w:numId w:val="1"/>
        </w:numPr>
      </w:pPr>
      <w:r>
        <w:t>Reduce immediately</w:t>
      </w:r>
      <w:r w:rsidR="00C22280" w:rsidRPr="00501CF1">
        <w:t xml:space="preserve"> - all states and users reduce diversions and consumptive use by their </w:t>
      </w:r>
      <w:proofErr w:type="spellStart"/>
      <w:r w:rsidR="00C22280" w:rsidRPr="00501CF1">
        <w:t>prorata</w:t>
      </w:r>
      <w:proofErr w:type="spellEnd"/>
      <w:r w:rsidR="00C22280" w:rsidRPr="00501CF1">
        <w:t xml:space="preserve"> share of reservoir evaporation volume each year. Users keep the balance of their</w:t>
      </w:r>
      <w:r>
        <w:t xml:space="preserve"> reservoir</w:t>
      </w:r>
      <w:r w:rsidR="00C22280" w:rsidRPr="00501CF1">
        <w:t xml:space="preserve"> evaporation accounts at zero.</w:t>
      </w:r>
    </w:p>
    <w:p w14:paraId="55C39D66" w14:textId="77777777" w:rsidR="00501CF1" w:rsidRPr="004C4AEF" w:rsidRDefault="00501CF1" w:rsidP="007F7467">
      <w:pPr>
        <w:pStyle w:val="ListParagraph"/>
        <w:numPr>
          <w:ilvl w:val="0"/>
          <w:numId w:val="1"/>
        </w:numPr>
      </w:pPr>
      <w:r w:rsidRPr="00501CF1">
        <w:t xml:space="preserve">Results </w:t>
      </w:r>
      <w:r>
        <w:t xml:space="preserve">analysis </w:t>
      </w:r>
      <w:r w:rsidRPr="00501CF1">
        <w:t>will focus on Lake Mead and Lake Powell storage volumes, evaporation volumes, and deliveries to users.</w:t>
      </w:r>
    </w:p>
    <w:p w14:paraId="4C7A35EF" w14:textId="77777777" w:rsidR="00C22280" w:rsidRPr="00501CF1" w:rsidRDefault="00C22280" w:rsidP="007F7467">
      <w:pPr>
        <w:pStyle w:val="ListParagraph"/>
      </w:pPr>
      <w:r w:rsidRPr="00501CF1">
        <w:t xml:space="preserve"> </w:t>
      </w:r>
    </w:p>
    <w:p w14:paraId="0773F08A" w14:textId="77777777" w:rsidR="00C22280" w:rsidRDefault="00C22280" w:rsidP="007F7467">
      <w:pPr>
        <w:pStyle w:val="Heading1"/>
      </w:pPr>
      <w:r>
        <w:t>Conclusion</w:t>
      </w:r>
    </w:p>
    <w:p w14:paraId="05DF8207" w14:textId="00B9F44B" w:rsidR="000648AA" w:rsidRDefault="00C22280" w:rsidP="007F7467">
      <w:r>
        <w:t xml:space="preserve">A reservoir evaporation accounting and trade </w:t>
      </w:r>
      <w:r w:rsidR="0032253D">
        <w:t xml:space="preserve">(EAT) </w:t>
      </w:r>
      <w:r>
        <w:t xml:space="preserve">program is proposed </w:t>
      </w:r>
      <w:r w:rsidR="0032253D">
        <w:t>to give</w:t>
      </w:r>
      <w:r>
        <w:t xml:space="preserve"> basin states and users </w:t>
      </w:r>
      <w:r w:rsidR="0032253D">
        <w:t xml:space="preserve">flexibility in when, where, and how they cutback diversions to account for </w:t>
      </w:r>
      <w:r>
        <w:t>reservoir evaporation</w:t>
      </w:r>
      <w:r w:rsidR="00CE776A">
        <w:t xml:space="preserve">. </w:t>
      </w:r>
      <w:r w:rsidR="0032253D">
        <w:t>Tools such as</w:t>
      </w:r>
      <w:r w:rsidR="0051355D">
        <w:t xml:space="preserve"> evaporation accounting, transfer of Intentional Created Surplus credits, </w:t>
      </w:r>
      <w:r w:rsidR="00DA559E">
        <w:t xml:space="preserve">recognition of cutbacks under the Drought Contingency Plan, </w:t>
      </w:r>
      <w:r w:rsidR="0051355D">
        <w:t>and trade</w:t>
      </w:r>
      <w:r w:rsidR="0032253D">
        <w:t xml:space="preserve"> allow states and users</w:t>
      </w:r>
      <w:r>
        <w:t xml:space="preserve"> </w:t>
      </w:r>
      <w:r w:rsidR="00CE776A">
        <w:t xml:space="preserve">to </w:t>
      </w:r>
      <w:r w:rsidR="0032253D">
        <w:t xml:space="preserve">determine </w:t>
      </w:r>
      <w:r w:rsidR="00CE776A">
        <w:t xml:space="preserve">the volume, timing, and </w:t>
      </w:r>
      <w:r>
        <w:t>locations of cutbacks</w:t>
      </w:r>
      <w:r w:rsidR="0051355D">
        <w:t xml:space="preserve"> in</w:t>
      </w:r>
      <w:r w:rsidR="00DA559E">
        <w:t xml:space="preserve"> </w:t>
      </w:r>
      <w:proofErr w:type="gramStart"/>
      <w:r w:rsidR="00DA559E">
        <w:t xml:space="preserve">their </w:t>
      </w:r>
      <w:r w:rsidR="0051355D">
        <w:t xml:space="preserve"> diversions</w:t>
      </w:r>
      <w:proofErr w:type="gramEnd"/>
      <w:r>
        <w:t xml:space="preserve">. </w:t>
      </w:r>
    </w:p>
    <w:p w14:paraId="6A8BFA3E" w14:textId="77777777" w:rsidR="00F72812" w:rsidRDefault="00F72812" w:rsidP="007F7467"/>
    <w:p w14:paraId="170C031A" w14:textId="77777777" w:rsidR="00F72812" w:rsidRDefault="00F72812" w:rsidP="007F7467">
      <w:pPr>
        <w:pStyle w:val="Heading1"/>
      </w:pPr>
      <w:commentRangeStart w:id="15"/>
      <w:r>
        <w:lastRenderedPageBreak/>
        <w:t>Outstanding Questions</w:t>
      </w:r>
      <w:commentRangeEnd w:id="15"/>
      <w:r w:rsidR="00E40B2B">
        <w:rPr>
          <w:rStyle w:val="CommentReference"/>
          <w:rFonts w:ascii="Calibri"/>
          <w:b w:val="0"/>
        </w:rPr>
        <w:commentReference w:id="15"/>
      </w:r>
    </w:p>
    <w:p w14:paraId="1E40F64F" w14:textId="77777777" w:rsidR="00F72812" w:rsidRDefault="00F72812" w:rsidP="007F7467">
      <w:pPr>
        <w:pStyle w:val="ListParagraph"/>
        <w:numPr>
          <w:ilvl w:val="0"/>
          <w:numId w:val="2"/>
        </w:numPr>
      </w:pPr>
      <w:r w:rsidRPr="00F72812">
        <w:t xml:space="preserve">To what extent are Mead and Powell evaporation rates in a particular year correlated? If correlated, the error bars in Figure 1 </w:t>
      </w:r>
      <w:r>
        <w:t>grow. Probably don’t have the data to answer this question right now.</w:t>
      </w:r>
    </w:p>
    <w:p w14:paraId="3D35F5E3" w14:textId="77777777" w:rsidR="008019B2" w:rsidRPr="00F72812" w:rsidRDefault="008019B2" w:rsidP="007F7467">
      <w:pPr>
        <w:pStyle w:val="ListParagraph"/>
        <w:numPr>
          <w:ilvl w:val="0"/>
          <w:numId w:val="2"/>
        </w:numPr>
      </w:pPr>
      <w:r>
        <w:t xml:space="preserve">Why have Nevada’s ICS balances of 511,023, 531,562, and 582,313 acre-feet in 2015, 2016, and 2017 exceeded its maximum allowed balance (deposit) of </w:t>
      </w:r>
      <w:r w:rsidR="00061D86">
        <w:t>3</w:t>
      </w:r>
      <w:r>
        <w:t xml:space="preserve">00,000 acre-feet specified in the </w:t>
      </w:r>
      <w:r w:rsidR="00061D86">
        <w:t>ISG (this is a good thing, saving more water). Was the max balance changed?</w:t>
      </w:r>
    </w:p>
    <w:p w14:paraId="5A26E05A" w14:textId="77777777" w:rsidR="00972C34" w:rsidRDefault="00F72812" w:rsidP="007F7467">
      <w:pPr>
        <w:pStyle w:val="ListParagraph"/>
        <w:numPr>
          <w:ilvl w:val="0"/>
          <w:numId w:val="2"/>
        </w:numPr>
      </w:pPr>
      <w:commentRangeStart w:id="16"/>
      <w:r w:rsidRPr="00F72812">
        <w:t>What authority, if any, does Reclamation have to implement some or all of this program on their own</w:t>
      </w:r>
      <w:commentRangeEnd w:id="16"/>
      <w:r w:rsidR="00E40B2B">
        <w:rPr>
          <w:rStyle w:val="CommentReference"/>
        </w:rPr>
        <w:commentReference w:id="16"/>
      </w:r>
      <w:r w:rsidRPr="00F72812">
        <w:t>?</w:t>
      </w:r>
    </w:p>
    <w:p w14:paraId="094E059D" w14:textId="113A043F" w:rsidR="000730EF" w:rsidRDefault="000730EF" w:rsidP="007F7467">
      <w:pPr>
        <w:pStyle w:val="ListParagraph"/>
        <w:numPr>
          <w:ilvl w:val="0"/>
          <w:numId w:val="2"/>
        </w:numPr>
      </w:pPr>
      <w:r>
        <w:t>How is the minute process initiated with Mexico to include Mexico as one of the users? Would Mexico be willing to participate?</w:t>
      </w:r>
    </w:p>
    <w:p w14:paraId="2079C333" w14:textId="77777777" w:rsidR="00972C34" w:rsidRDefault="00972C34" w:rsidP="007F7467"/>
    <w:p w14:paraId="7A424195" w14:textId="77777777" w:rsidR="00972C34" w:rsidRPr="00972C34" w:rsidRDefault="00972C34" w:rsidP="007F7467">
      <w:pPr>
        <w:pStyle w:val="Heading1"/>
      </w:pPr>
      <w:r>
        <w:t>References</w:t>
      </w:r>
    </w:p>
    <w:p w14:paraId="6EBB5903" w14:textId="1626C444" w:rsidR="007F7467" w:rsidRPr="007F7467" w:rsidRDefault="00972C34" w:rsidP="007F7467">
      <w:pPr>
        <w:pStyle w:val="EndNoteBibliography"/>
        <w:ind w:left="720" w:hanging="720"/>
      </w:pPr>
      <w:r>
        <w:fldChar w:fldCharType="begin"/>
      </w:r>
      <w:r>
        <w:instrText xml:space="preserve"> ADDIN EN.REFLIST </w:instrText>
      </w:r>
      <w:r>
        <w:fldChar w:fldCharType="separate"/>
      </w:r>
      <w:bookmarkStart w:id="17" w:name="_ENREF_1"/>
      <w:r w:rsidR="007F7467" w:rsidRPr="007F7467">
        <w:t xml:space="preserve">Barnett, T. P., and Pierce, D. W. (2008). "When will Lake Mead go dry?" </w:t>
      </w:r>
      <w:r w:rsidR="007F7467" w:rsidRPr="007F7467">
        <w:rPr>
          <w:i/>
        </w:rPr>
        <w:t>Water Resources Research</w:t>
      </w:r>
      <w:r w:rsidR="007F7467" w:rsidRPr="007F7467">
        <w:t xml:space="preserve">, 44(3). </w:t>
      </w:r>
      <w:hyperlink r:id="rId13" w:history="1">
        <w:r w:rsidR="007F7467" w:rsidRPr="007F7467">
          <w:rPr>
            <w:rStyle w:val="Hyperlink"/>
          </w:rPr>
          <w:t>https://agupubs.onlinelibrary.wiley.com/doi/abs/10.1029/2007WR006704</w:t>
        </w:r>
      </w:hyperlink>
      <w:r w:rsidR="007F7467" w:rsidRPr="007F7467">
        <w:t>.</w:t>
      </w:r>
      <w:bookmarkEnd w:id="17"/>
    </w:p>
    <w:p w14:paraId="1902F069" w14:textId="77966B11" w:rsidR="007F7467" w:rsidRPr="007F7467" w:rsidRDefault="007F7467" w:rsidP="007F7467">
      <w:pPr>
        <w:pStyle w:val="EndNoteBibliography"/>
        <w:ind w:left="720" w:hanging="720"/>
      </w:pPr>
      <w:bookmarkStart w:id="18" w:name="_ENREF_2"/>
      <w:r w:rsidRPr="007F7467">
        <w:t xml:space="preserve">Moreo, M. T. (2015). "Evaporation data from Lake Mead and Lake Mohave, Nevada and Arizona, March 2010 through April 2015." U.S. Geological Survey Data Release. </w:t>
      </w:r>
      <w:hyperlink r:id="rId14" w:history="1">
        <w:r w:rsidRPr="007F7467">
          <w:rPr>
            <w:rStyle w:val="Hyperlink"/>
          </w:rPr>
          <w:t>http://dx.doi.org/10.5066/F79C6VG3</w:t>
        </w:r>
      </w:hyperlink>
      <w:r w:rsidRPr="007F7467">
        <w:t>.</w:t>
      </w:r>
      <w:bookmarkEnd w:id="18"/>
    </w:p>
    <w:p w14:paraId="5B5C5F98" w14:textId="3D355BB3" w:rsidR="007F7467" w:rsidRPr="007F7467" w:rsidRDefault="007F7467" w:rsidP="007F7467">
      <w:pPr>
        <w:pStyle w:val="EndNoteBibliography"/>
        <w:ind w:left="720" w:hanging="720"/>
      </w:pPr>
      <w:bookmarkStart w:id="19" w:name="_ENREF_3"/>
      <w:r w:rsidRPr="007F7467">
        <w:t xml:space="preserve">Schmidt, J. C., Kraft, M., Tuzlak, D., and Walker, A. (2016). "Fill Mead First: a technical assessment." Utah State University, Logan, Utah. </w:t>
      </w:r>
      <w:hyperlink r:id="rId15" w:history="1">
        <w:r w:rsidRPr="007F7467">
          <w:rPr>
            <w:rStyle w:val="Hyperlink"/>
          </w:rPr>
          <w:t>https://qcnr.usu.edu/wats/colorado_river_studies/files/documents/Fill_Mead_First_Analysis.pdf</w:t>
        </w:r>
      </w:hyperlink>
      <w:r w:rsidRPr="007F7467">
        <w:t>.</w:t>
      </w:r>
      <w:bookmarkEnd w:id="19"/>
    </w:p>
    <w:p w14:paraId="12676468" w14:textId="77777777" w:rsidR="007F7467" w:rsidRPr="007F7467" w:rsidRDefault="007F7467" w:rsidP="007F7467">
      <w:pPr>
        <w:pStyle w:val="EndNoteBibliography"/>
        <w:ind w:left="720" w:hanging="720"/>
      </w:pPr>
      <w:bookmarkStart w:id="20" w:name="_ENREF_4"/>
      <w:r w:rsidRPr="007F7467">
        <w:t>USBR. (1986). "Lake Powell evaporation." U.S. Bureau of Reclamation, Salt Lake City, Upper Colorado Regional Office.</w:t>
      </w:r>
      <w:bookmarkEnd w:id="20"/>
    </w:p>
    <w:p w14:paraId="52438CCE" w14:textId="01CC3705" w:rsidR="00F72812" w:rsidRPr="00F72812" w:rsidRDefault="00972C34" w:rsidP="007F7467">
      <w:r>
        <w:fldChar w:fldCharType="end"/>
      </w:r>
    </w:p>
    <w:sectPr w:rsidR="00F72812" w:rsidRPr="00F72812">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4-16T11:22:00Z" w:initials="MOU">
    <w:p w14:paraId="610A45B8" w14:textId="77777777" w:rsidR="008C7B5D" w:rsidRDefault="008C7B5D" w:rsidP="007F7467">
      <w:pPr>
        <w:pStyle w:val="CommentText"/>
      </w:pPr>
      <w:r>
        <w:rPr>
          <w:rStyle w:val="CommentReference"/>
        </w:rPr>
        <w:annotationRef/>
      </w:r>
      <w:r>
        <w:t>This new study is being undertaken by DRI. There was a story about it in the LS Tribune last week.</w:t>
      </w:r>
    </w:p>
  </w:comment>
  <w:comment w:id="2" w:author="Microsoft Office User" w:date="2019-04-16T11:25:00Z" w:initials="MOU">
    <w:p w14:paraId="62219A9A" w14:textId="77777777" w:rsidR="008C7B5D" w:rsidRDefault="008C7B5D" w:rsidP="007F7467">
      <w:pPr>
        <w:pStyle w:val="CommentText"/>
      </w:pPr>
      <w:r>
        <w:rPr>
          <w:rStyle w:val="CommentReference"/>
        </w:rPr>
        <w:annotationRef/>
      </w:r>
      <w:r>
        <w:t>Perhaps we should try and know what this proportion really is</w:t>
      </w:r>
    </w:p>
  </w:comment>
  <w:comment w:id="3" w:author="Microsoft Office User" w:date="2019-04-16T11:27:00Z" w:initials="MOU">
    <w:p w14:paraId="2F53564A" w14:textId="77777777" w:rsidR="008C7B5D" w:rsidRDefault="008C7B5D" w:rsidP="007F7467">
      <w:pPr>
        <w:pStyle w:val="CommentText"/>
      </w:pPr>
      <w:r>
        <w:rPr>
          <w:rStyle w:val="CommentReference"/>
        </w:rPr>
        <w:annotationRef/>
      </w:r>
      <w:r>
        <w:t>this is an insightful observation</w:t>
      </w:r>
    </w:p>
  </w:comment>
  <w:comment w:id="8" w:author="Microsoft Office User" w:date="2019-04-16T11:55:00Z" w:initials="MOU">
    <w:p w14:paraId="02E101CE" w14:textId="13C01135" w:rsidR="0049366E" w:rsidRDefault="0049366E" w:rsidP="007F7467">
      <w:pPr>
        <w:pStyle w:val="CommentText"/>
      </w:pPr>
      <w:r>
        <w:rPr>
          <w:rStyle w:val="CommentReference"/>
        </w:rPr>
        <w:annotationRef/>
      </w:r>
      <w:r>
        <w:t>this is a hard figure to digest</w:t>
      </w:r>
    </w:p>
  </w:comment>
  <w:comment w:id="9" w:author="Microsoft Office User" w:date="2019-04-16T11:56:00Z" w:initials="MOU">
    <w:p w14:paraId="16C530B7" w14:textId="39CCD2B8" w:rsidR="00E40B2B" w:rsidRDefault="00E40B2B" w:rsidP="007F7467">
      <w:pPr>
        <w:pStyle w:val="CommentText"/>
      </w:pPr>
      <w:r>
        <w:rPr>
          <w:rStyle w:val="CommentReference"/>
        </w:rPr>
        <w:annotationRef/>
      </w:r>
      <w:r>
        <w:t>Is this a positive or a negative number?</w:t>
      </w:r>
    </w:p>
  </w:comment>
  <w:comment w:id="10" w:author="Microsoft Office User" w:date="2019-04-16T11:30:00Z" w:initials="MOU">
    <w:p w14:paraId="54CCB5E7" w14:textId="77777777" w:rsidR="008C7B5D" w:rsidRDefault="008C7B5D" w:rsidP="007F7467">
      <w:pPr>
        <w:pStyle w:val="CommentText"/>
      </w:pPr>
      <w:r>
        <w:rPr>
          <w:rStyle w:val="CommentReference"/>
        </w:rPr>
        <w:annotationRef/>
      </w:r>
      <w:r>
        <w:t>Perhaps “estimated in the prior year, based on the estimated evaporation rate and the actual reservoir surface area”</w:t>
      </w:r>
    </w:p>
  </w:comment>
  <w:comment w:id="13" w:author="Microsoft Office User" w:date="2019-04-16T11:57:00Z" w:initials="MOU">
    <w:p w14:paraId="01BCA3BB" w14:textId="5C0A4391" w:rsidR="00E40B2B" w:rsidRDefault="00E40B2B" w:rsidP="007F7467">
      <w:pPr>
        <w:pStyle w:val="CommentText"/>
      </w:pPr>
      <w:r>
        <w:rPr>
          <w:rStyle w:val="CommentReference"/>
        </w:rPr>
        <w:annotationRef/>
      </w:r>
      <w:r>
        <w:t>I like this</w:t>
      </w:r>
    </w:p>
  </w:comment>
  <w:comment w:id="14" w:author="Microsoft Office User" w:date="2019-04-16T11:58:00Z" w:initials="MOU">
    <w:p w14:paraId="10CEF08A" w14:textId="3ED36F77" w:rsidR="00E40B2B" w:rsidRDefault="00E40B2B" w:rsidP="007F7467">
      <w:pPr>
        <w:pStyle w:val="CommentText"/>
      </w:pPr>
      <w:r>
        <w:rPr>
          <w:rStyle w:val="CommentReference"/>
        </w:rPr>
        <w:annotationRef/>
      </w:r>
      <w:r>
        <w:t>Hmm.  I wonder what the states will think</w:t>
      </w:r>
    </w:p>
  </w:comment>
  <w:comment w:id="15" w:author="Microsoft Office User" w:date="2019-04-16T12:05:00Z" w:initials="MOU">
    <w:p w14:paraId="7EB6F3C0" w14:textId="4A9BD33D" w:rsidR="00E40B2B" w:rsidRDefault="00E40B2B" w:rsidP="007F7467">
      <w:pPr>
        <w:pStyle w:val="CommentText"/>
      </w:pPr>
      <w:r>
        <w:rPr>
          <w:rStyle w:val="CommentReference"/>
        </w:rPr>
        <w:annotationRef/>
      </w:r>
      <w:r>
        <w:t xml:space="preserve">The biggest issue in ever getting agreement from the states is how would one ever get CA’s agreement, because this program effectively reduces CA allocation more than anyone else.  </w:t>
      </w:r>
      <w:r w:rsidR="00246271">
        <w:t xml:space="preserve">Would Upper Basin proportions be based on actual consumptive use or assuming Compact proportions multiplied by 7.5 </w:t>
      </w:r>
      <w:proofErr w:type="spellStart"/>
      <w:r w:rsidR="00246271">
        <w:t>maf</w:t>
      </w:r>
      <w:proofErr w:type="spellEnd"/>
      <w:r w:rsidR="00246271">
        <w:t>?  Would MX be expected to also take an evaporation loss (if yes, then a new Minute would have to be negotiated)</w:t>
      </w:r>
    </w:p>
  </w:comment>
  <w:comment w:id="16" w:author="Microsoft Office User" w:date="2019-04-16T12:04:00Z" w:initials="MOU">
    <w:p w14:paraId="39B23607" w14:textId="77777777" w:rsidR="00E40B2B" w:rsidRDefault="00E40B2B" w:rsidP="007F7467">
      <w:pPr>
        <w:pStyle w:val="CommentText"/>
      </w:pPr>
      <w:r>
        <w:rPr>
          <w:rStyle w:val="CommentReference"/>
        </w:rPr>
        <w:annotationRef/>
      </w:r>
      <w:r>
        <w:t>They have no authority for managing the Upper Basin. they would never implement this in the Lower Basin in the face of opposition from the states, even though they could legally.</w:t>
      </w:r>
    </w:p>
    <w:p w14:paraId="27AEF9EE" w14:textId="77777777" w:rsidR="00E40B2B" w:rsidRDefault="00E40B2B" w:rsidP="007F7467">
      <w:pPr>
        <w:pStyle w:val="CommentText"/>
      </w:pPr>
    </w:p>
    <w:p w14:paraId="147D83CA" w14:textId="04CF81B0" w:rsidR="00E40B2B" w:rsidRDefault="00E40B2B" w:rsidP="007F746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A45B8" w15:done="0"/>
  <w15:commentEx w15:paraId="62219A9A" w15:done="0"/>
  <w15:commentEx w15:paraId="2F53564A" w15:done="0"/>
  <w15:commentEx w15:paraId="02E101CE" w15:done="0"/>
  <w15:commentEx w15:paraId="16C530B7" w15:done="0"/>
  <w15:commentEx w15:paraId="54CCB5E7" w15:done="0"/>
  <w15:commentEx w15:paraId="01BCA3BB" w15:done="0"/>
  <w15:commentEx w15:paraId="10CEF08A" w15:done="0"/>
  <w15:commentEx w15:paraId="7EB6F3C0" w15:done="0"/>
  <w15:commentEx w15:paraId="147D83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A45B8" w16cid:durableId="20603987"/>
  <w16cid:commentId w16cid:paraId="62219A9A" w16cid:durableId="20603A2F"/>
  <w16cid:commentId w16cid:paraId="2F53564A" w16cid:durableId="20603AAB"/>
  <w16cid:commentId w16cid:paraId="02E101CE" w16cid:durableId="2060412C"/>
  <w16cid:commentId w16cid:paraId="16C530B7" w16cid:durableId="2060417A"/>
  <w16cid:commentId w16cid:paraId="54CCB5E7" w16cid:durableId="20603B3A"/>
  <w16cid:commentId w16cid:paraId="01BCA3BB" w16cid:durableId="206041AD"/>
  <w16cid:commentId w16cid:paraId="10CEF08A" w16cid:durableId="206041DE"/>
  <w16cid:commentId w16cid:paraId="7EB6F3C0" w16cid:durableId="20604380"/>
  <w16cid:commentId w16cid:paraId="147D83CA" w16cid:durableId="206043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AF913" w14:textId="77777777" w:rsidR="00556878" w:rsidRDefault="00556878" w:rsidP="007F7467">
      <w:r>
        <w:separator/>
      </w:r>
    </w:p>
  </w:endnote>
  <w:endnote w:type="continuationSeparator" w:id="0">
    <w:p w14:paraId="76D40AE7" w14:textId="77777777" w:rsidR="00556878" w:rsidRDefault="00556878" w:rsidP="007F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F0303" w14:textId="77777777" w:rsidR="008556E9" w:rsidRDefault="008556E9" w:rsidP="007F7467">
    <w:pPr>
      <w:pStyle w:val="Footer"/>
    </w:pPr>
    <w:r>
      <w:t xml:space="preserve">Page </w:t>
    </w:r>
    <w:r>
      <w:fldChar w:fldCharType="begin"/>
    </w:r>
    <w:r>
      <w:instrText xml:space="preserve"> PAGE  \* Arabic  \* MERGEFORMAT </w:instrText>
    </w:r>
    <w:r>
      <w:fldChar w:fldCharType="separate"/>
    </w:r>
    <w:r w:rsidR="000730EF">
      <w:rPr>
        <w:noProof/>
      </w:rPr>
      <w:t>4</w:t>
    </w:r>
    <w:r>
      <w:fldChar w:fldCharType="end"/>
    </w:r>
  </w:p>
  <w:p w14:paraId="4FE34881" w14:textId="77777777" w:rsidR="008556E9" w:rsidRDefault="008556E9" w:rsidP="007F7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99F35" w14:textId="77777777" w:rsidR="00556878" w:rsidRDefault="00556878" w:rsidP="007F7467">
      <w:r>
        <w:separator/>
      </w:r>
    </w:p>
  </w:footnote>
  <w:footnote w:type="continuationSeparator" w:id="0">
    <w:p w14:paraId="2E162EF3" w14:textId="77777777" w:rsidR="00556878" w:rsidRDefault="00556878" w:rsidP="007F7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E4C64"/>
    <w:multiLevelType w:val="hybridMultilevel"/>
    <w:tmpl w:val="D6261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4092A"/>
    <w:multiLevelType w:val="hybridMultilevel"/>
    <w:tmpl w:val="53929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72FFD"/>
    <w:multiLevelType w:val="hybridMultilevel"/>
    <w:tmpl w:val="59A4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E6BAB"/>
    <w:multiLevelType w:val="hybridMultilevel"/>
    <w:tmpl w:val="764A7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C4B91"/>
    <w:multiLevelType w:val="hybridMultilevel"/>
    <w:tmpl w:val="A0D0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J Water Res Mgt+URL&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xt5ta9pd995dwesap0pdzzp2weaz0w9werf&quot;&gt;RosenbergEndNoteAll&lt;record-ids&gt;&lt;item&gt;2264&lt;/item&gt;&lt;item&gt;2288&lt;/item&gt;&lt;item&gt;2522&lt;/item&gt;&lt;item&gt;2582&lt;/item&gt;&lt;/record-ids&gt;&lt;/item&gt;&lt;/Libraries&gt;"/>
  </w:docVars>
  <w:rsids>
    <w:rsidRoot w:val="00C22280"/>
    <w:rsid w:val="00000329"/>
    <w:rsid w:val="00061D86"/>
    <w:rsid w:val="000648AA"/>
    <w:rsid w:val="000730EF"/>
    <w:rsid w:val="0008314A"/>
    <w:rsid w:val="000B72B1"/>
    <w:rsid w:val="000C56F6"/>
    <w:rsid w:val="001241A2"/>
    <w:rsid w:val="00174A38"/>
    <w:rsid w:val="001B5B57"/>
    <w:rsid w:val="001B752A"/>
    <w:rsid w:val="001C5C8A"/>
    <w:rsid w:val="00246271"/>
    <w:rsid w:val="00294EEF"/>
    <w:rsid w:val="002D38E7"/>
    <w:rsid w:val="002F3A6D"/>
    <w:rsid w:val="0032253D"/>
    <w:rsid w:val="00363777"/>
    <w:rsid w:val="003973A5"/>
    <w:rsid w:val="003C63E2"/>
    <w:rsid w:val="0042437A"/>
    <w:rsid w:val="0049277E"/>
    <w:rsid w:val="0049366E"/>
    <w:rsid w:val="004C4AEF"/>
    <w:rsid w:val="004F1160"/>
    <w:rsid w:val="00500033"/>
    <w:rsid w:val="0050175A"/>
    <w:rsid w:val="00501CF1"/>
    <w:rsid w:val="0051355D"/>
    <w:rsid w:val="00514DCA"/>
    <w:rsid w:val="0052237D"/>
    <w:rsid w:val="00550C61"/>
    <w:rsid w:val="00556878"/>
    <w:rsid w:val="005730B2"/>
    <w:rsid w:val="0057419C"/>
    <w:rsid w:val="00665BBF"/>
    <w:rsid w:val="00694022"/>
    <w:rsid w:val="006D33C7"/>
    <w:rsid w:val="0070103F"/>
    <w:rsid w:val="007051E7"/>
    <w:rsid w:val="00707D71"/>
    <w:rsid w:val="00721896"/>
    <w:rsid w:val="007250D6"/>
    <w:rsid w:val="007528BA"/>
    <w:rsid w:val="0078459B"/>
    <w:rsid w:val="007A22D4"/>
    <w:rsid w:val="007C24E7"/>
    <w:rsid w:val="007D0166"/>
    <w:rsid w:val="007F7467"/>
    <w:rsid w:val="008019B2"/>
    <w:rsid w:val="00802C5A"/>
    <w:rsid w:val="00823082"/>
    <w:rsid w:val="008556E9"/>
    <w:rsid w:val="00865BFB"/>
    <w:rsid w:val="008A4453"/>
    <w:rsid w:val="008B5EA4"/>
    <w:rsid w:val="008C7B5D"/>
    <w:rsid w:val="008E07F9"/>
    <w:rsid w:val="008E6A70"/>
    <w:rsid w:val="00913A4C"/>
    <w:rsid w:val="0092370E"/>
    <w:rsid w:val="00932FCC"/>
    <w:rsid w:val="0094611A"/>
    <w:rsid w:val="00972C34"/>
    <w:rsid w:val="00973573"/>
    <w:rsid w:val="009B7C2B"/>
    <w:rsid w:val="009C16CF"/>
    <w:rsid w:val="00AA0514"/>
    <w:rsid w:val="00AC02A7"/>
    <w:rsid w:val="00AF5C6D"/>
    <w:rsid w:val="00B2011C"/>
    <w:rsid w:val="00B74801"/>
    <w:rsid w:val="00B80793"/>
    <w:rsid w:val="00C22280"/>
    <w:rsid w:val="00C63780"/>
    <w:rsid w:val="00C86ABC"/>
    <w:rsid w:val="00CA6E0D"/>
    <w:rsid w:val="00CA7BD3"/>
    <w:rsid w:val="00CB2509"/>
    <w:rsid w:val="00CD66D3"/>
    <w:rsid w:val="00CE776A"/>
    <w:rsid w:val="00D16894"/>
    <w:rsid w:val="00D36979"/>
    <w:rsid w:val="00D4199D"/>
    <w:rsid w:val="00D91B26"/>
    <w:rsid w:val="00D94539"/>
    <w:rsid w:val="00DA559E"/>
    <w:rsid w:val="00DA7E28"/>
    <w:rsid w:val="00DC458B"/>
    <w:rsid w:val="00DE47A7"/>
    <w:rsid w:val="00DF3F26"/>
    <w:rsid w:val="00E14B83"/>
    <w:rsid w:val="00E155BB"/>
    <w:rsid w:val="00E2299B"/>
    <w:rsid w:val="00E346A9"/>
    <w:rsid w:val="00E40B2B"/>
    <w:rsid w:val="00E423F8"/>
    <w:rsid w:val="00E51D07"/>
    <w:rsid w:val="00E7017C"/>
    <w:rsid w:val="00E904E1"/>
    <w:rsid w:val="00EB0DA4"/>
    <w:rsid w:val="00F004AD"/>
    <w:rsid w:val="00F31E3F"/>
    <w:rsid w:val="00F65EAC"/>
    <w:rsid w:val="00F72812"/>
    <w:rsid w:val="00F94E92"/>
    <w:rsid w:val="00FB0D2B"/>
    <w:rsid w:val="00FB2723"/>
    <w:rsid w:val="00FD5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8D06"/>
  <w15:chartTrackingRefBased/>
  <w15:docId w15:val="{7CAF69E1-0276-4685-BB1A-72479550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467"/>
    <w:pPr>
      <w:widowControl w:val="0"/>
      <w:wordWrap w:val="0"/>
      <w:autoSpaceDE w:val="0"/>
      <w:autoSpaceDN w:val="0"/>
      <w:spacing w:after="0" w:line="240" w:lineRule="auto"/>
      <w:jc w:val="both"/>
    </w:pPr>
    <w:rPr>
      <w:rFonts w:asciiTheme="majorBidi" w:eastAsia="Calibri" w:hAnsiTheme="majorBidi" w:cstheme="majorBidi"/>
      <w:kern w:val="2"/>
      <w:sz w:val="24"/>
      <w:szCs w:val="24"/>
      <w:lang w:eastAsia="ko-KR"/>
    </w:rPr>
  </w:style>
  <w:style w:type="paragraph" w:styleId="Heading1">
    <w:name w:val="heading 1"/>
    <w:basedOn w:val="Normal"/>
    <w:next w:val="Normal"/>
    <w:link w:val="Heading1Char"/>
    <w:uiPriority w:val="9"/>
    <w:qFormat/>
    <w:rsid w:val="001241A2"/>
    <w:pPr>
      <w:keepNext/>
      <w:widowControl/>
      <w:wordWrap/>
      <w:jc w:val="left"/>
      <w:outlineLvl w:val="0"/>
    </w:pPr>
    <w:rPr>
      <w:rFonts w:ascii="Times New Roman"/>
      <w:b/>
    </w:rPr>
  </w:style>
  <w:style w:type="paragraph" w:styleId="Heading2">
    <w:name w:val="heading 2"/>
    <w:basedOn w:val="Normal"/>
    <w:next w:val="Normal"/>
    <w:link w:val="Heading2Char"/>
    <w:uiPriority w:val="9"/>
    <w:unhideWhenUsed/>
    <w:qFormat/>
    <w:rsid w:val="00E423F8"/>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1A2"/>
    <w:rPr>
      <w:rFonts w:ascii="Times New Roman" w:eastAsia="Calibri" w:hAnsi="Times New Roman" w:cs="Times New Roman"/>
      <w:b/>
      <w:kern w:val="2"/>
      <w:sz w:val="24"/>
      <w:szCs w:val="24"/>
      <w:lang w:eastAsia="ko-KR"/>
    </w:rPr>
  </w:style>
  <w:style w:type="paragraph" w:styleId="ListParagraph">
    <w:name w:val="List Paragraph"/>
    <w:basedOn w:val="Normal"/>
    <w:uiPriority w:val="34"/>
    <w:qFormat/>
    <w:rsid w:val="00501CF1"/>
    <w:pPr>
      <w:ind w:left="720"/>
      <w:contextualSpacing/>
    </w:pPr>
  </w:style>
  <w:style w:type="table" w:styleId="TableGrid">
    <w:name w:val="Table Grid"/>
    <w:basedOn w:val="TableNormal"/>
    <w:uiPriority w:val="39"/>
    <w:rsid w:val="0006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6E9"/>
    <w:pPr>
      <w:tabs>
        <w:tab w:val="center" w:pos="4680"/>
        <w:tab w:val="right" w:pos="9360"/>
      </w:tabs>
    </w:pPr>
  </w:style>
  <w:style w:type="character" w:customStyle="1" w:styleId="HeaderChar">
    <w:name w:val="Header Char"/>
    <w:basedOn w:val="DefaultParagraphFont"/>
    <w:link w:val="Header"/>
    <w:uiPriority w:val="99"/>
    <w:rsid w:val="008556E9"/>
    <w:rPr>
      <w:rFonts w:ascii="Calibri" w:eastAsia="Calibri" w:hAnsi="Times New Roman" w:cs="Times New Roman"/>
      <w:kern w:val="2"/>
      <w:sz w:val="20"/>
      <w:szCs w:val="24"/>
      <w:lang w:eastAsia="ko-KR"/>
    </w:rPr>
  </w:style>
  <w:style w:type="paragraph" w:styleId="Footer">
    <w:name w:val="footer"/>
    <w:basedOn w:val="Normal"/>
    <w:link w:val="FooterChar"/>
    <w:uiPriority w:val="99"/>
    <w:unhideWhenUsed/>
    <w:rsid w:val="008556E9"/>
    <w:pPr>
      <w:tabs>
        <w:tab w:val="center" w:pos="4680"/>
        <w:tab w:val="right" w:pos="9360"/>
      </w:tabs>
    </w:pPr>
  </w:style>
  <w:style w:type="character" w:customStyle="1" w:styleId="FooterChar">
    <w:name w:val="Footer Char"/>
    <w:basedOn w:val="DefaultParagraphFont"/>
    <w:link w:val="Footer"/>
    <w:uiPriority w:val="99"/>
    <w:rsid w:val="008556E9"/>
    <w:rPr>
      <w:rFonts w:ascii="Calibri" w:eastAsia="Calibri" w:hAnsi="Times New Roman" w:cs="Times New Roman"/>
      <w:kern w:val="2"/>
      <w:sz w:val="20"/>
      <w:szCs w:val="24"/>
      <w:lang w:eastAsia="ko-KR"/>
    </w:rPr>
  </w:style>
  <w:style w:type="character" w:styleId="Hyperlink">
    <w:name w:val="Hyperlink"/>
    <w:basedOn w:val="DefaultParagraphFont"/>
    <w:uiPriority w:val="99"/>
    <w:unhideWhenUsed/>
    <w:rsid w:val="00972C34"/>
    <w:rPr>
      <w:color w:val="0563C1" w:themeColor="hyperlink"/>
      <w:u w:val="single"/>
    </w:rPr>
  </w:style>
  <w:style w:type="character" w:styleId="CommentReference">
    <w:name w:val="annotation reference"/>
    <w:basedOn w:val="DefaultParagraphFont"/>
    <w:uiPriority w:val="99"/>
    <w:semiHidden/>
    <w:unhideWhenUsed/>
    <w:rsid w:val="00294EEF"/>
    <w:rPr>
      <w:sz w:val="16"/>
      <w:szCs w:val="16"/>
    </w:rPr>
  </w:style>
  <w:style w:type="paragraph" w:styleId="CommentText">
    <w:name w:val="annotation text"/>
    <w:basedOn w:val="Normal"/>
    <w:link w:val="CommentTextChar"/>
    <w:uiPriority w:val="99"/>
    <w:unhideWhenUsed/>
    <w:rsid w:val="00294EEF"/>
    <w:rPr>
      <w:szCs w:val="20"/>
    </w:rPr>
  </w:style>
  <w:style w:type="character" w:customStyle="1" w:styleId="CommentTextChar">
    <w:name w:val="Comment Text Char"/>
    <w:basedOn w:val="DefaultParagraphFont"/>
    <w:link w:val="CommentText"/>
    <w:uiPriority w:val="99"/>
    <w:rsid w:val="00294EEF"/>
    <w:rPr>
      <w:rFonts w:ascii="Calibri" w:eastAsia="Calibri" w:hAnsi="Times New Roman" w:cs="Times New Roman"/>
      <w:kern w:val="2"/>
      <w:sz w:val="20"/>
      <w:szCs w:val="20"/>
      <w:lang w:eastAsia="ko-KR"/>
    </w:rPr>
  </w:style>
  <w:style w:type="paragraph" w:styleId="CommentSubject">
    <w:name w:val="annotation subject"/>
    <w:basedOn w:val="CommentText"/>
    <w:next w:val="CommentText"/>
    <w:link w:val="CommentSubjectChar"/>
    <w:uiPriority w:val="99"/>
    <w:semiHidden/>
    <w:unhideWhenUsed/>
    <w:rsid w:val="00294EEF"/>
    <w:rPr>
      <w:b/>
      <w:bCs/>
    </w:rPr>
  </w:style>
  <w:style w:type="character" w:customStyle="1" w:styleId="CommentSubjectChar">
    <w:name w:val="Comment Subject Char"/>
    <w:basedOn w:val="CommentTextChar"/>
    <w:link w:val="CommentSubject"/>
    <w:uiPriority w:val="99"/>
    <w:semiHidden/>
    <w:rsid w:val="00294EEF"/>
    <w:rPr>
      <w:rFonts w:ascii="Calibri" w:eastAsia="Calibri" w:hAnsi="Times New Roman" w:cs="Times New Roman"/>
      <w:b/>
      <w:bCs/>
      <w:kern w:val="2"/>
      <w:sz w:val="20"/>
      <w:szCs w:val="20"/>
      <w:lang w:eastAsia="ko-KR"/>
    </w:rPr>
  </w:style>
  <w:style w:type="paragraph" w:styleId="BalloonText">
    <w:name w:val="Balloon Text"/>
    <w:basedOn w:val="Normal"/>
    <w:link w:val="BalloonTextChar"/>
    <w:uiPriority w:val="99"/>
    <w:semiHidden/>
    <w:unhideWhenUsed/>
    <w:rsid w:val="00294EEF"/>
    <w:rPr>
      <w:rFonts w:ascii="Times New Roman"/>
      <w:sz w:val="18"/>
      <w:szCs w:val="18"/>
    </w:rPr>
  </w:style>
  <w:style w:type="character" w:customStyle="1" w:styleId="BalloonTextChar">
    <w:name w:val="Balloon Text Char"/>
    <w:basedOn w:val="DefaultParagraphFont"/>
    <w:link w:val="BalloonText"/>
    <w:uiPriority w:val="99"/>
    <w:semiHidden/>
    <w:rsid w:val="00294EEF"/>
    <w:rPr>
      <w:rFonts w:ascii="Times New Roman" w:eastAsia="Calibri" w:hAnsi="Times New Roman" w:cs="Times New Roman"/>
      <w:kern w:val="2"/>
      <w:sz w:val="18"/>
      <w:szCs w:val="18"/>
      <w:lang w:eastAsia="ko-KR"/>
    </w:rPr>
  </w:style>
  <w:style w:type="paragraph" w:customStyle="1" w:styleId="EndNoteBibliographyTitle">
    <w:name w:val="EndNote Bibliography Title"/>
    <w:basedOn w:val="Normal"/>
    <w:link w:val="EndNoteBibliographyTitleChar"/>
    <w:rsid w:val="007F7467"/>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7F7467"/>
    <w:rPr>
      <w:rFonts w:ascii="Calibri" w:eastAsia="Calibri" w:hAnsi="Calibri" w:cs="Calibri"/>
      <w:noProof/>
      <w:kern w:val="2"/>
      <w:sz w:val="20"/>
      <w:szCs w:val="24"/>
      <w:lang w:eastAsia="ko-KR"/>
    </w:rPr>
  </w:style>
  <w:style w:type="paragraph" w:customStyle="1" w:styleId="EndNoteBibliography">
    <w:name w:val="EndNote Bibliography"/>
    <w:basedOn w:val="Normal"/>
    <w:link w:val="EndNoteBibliographyChar"/>
    <w:rsid w:val="007F7467"/>
    <w:rPr>
      <w:rFonts w:ascii="Calibri" w:hAnsi="Calibri" w:cs="Calibri"/>
      <w:noProof/>
      <w:sz w:val="20"/>
    </w:rPr>
  </w:style>
  <w:style w:type="character" w:customStyle="1" w:styleId="EndNoteBibliographyChar">
    <w:name w:val="EndNote Bibliography Char"/>
    <w:basedOn w:val="DefaultParagraphFont"/>
    <w:link w:val="EndNoteBibliography"/>
    <w:rsid w:val="007F7467"/>
    <w:rPr>
      <w:rFonts w:ascii="Calibri" w:eastAsia="Calibri" w:hAnsi="Calibri" w:cs="Calibri"/>
      <w:noProof/>
      <w:kern w:val="2"/>
      <w:sz w:val="20"/>
      <w:szCs w:val="24"/>
      <w:lang w:eastAsia="ko-KR"/>
    </w:rPr>
  </w:style>
  <w:style w:type="character" w:styleId="UnresolvedMention">
    <w:name w:val="Unresolved Mention"/>
    <w:basedOn w:val="DefaultParagraphFont"/>
    <w:uiPriority w:val="99"/>
    <w:semiHidden/>
    <w:unhideWhenUsed/>
    <w:rsid w:val="007F7467"/>
    <w:rPr>
      <w:color w:val="605E5C"/>
      <w:shd w:val="clear" w:color="auto" w:fill="E1DFDD"/>
    </w:rPr>
  </w:style>
  <w:style w:type="character" w:customStyle="1" w:styleId="Heading2Char">
    <w:name w:val="Heading 2 Char"/>
    <w:basedOn w:val="DefaultParagraphFont"/>
    <w:link w:val="Heading2"/>
    <w:uiPriority w:val="9"/>
    <w:rsid w:val="00E423F8"/>
    <w:rPr>
      <w:rFonts w:asciiTheme="majorHAnsi" w:eastAsiaTheme="majorEastAsia" w:hAnsiTheme="majorHAnsi" w:cstheme="majorBidi"/>
      <w:color w:val="2E74B5" w:themeColor="accent1" w:themeShade="BF"/>
      <w:kern w:val="2"/>
      <w:sz w:val="26"/>
      <w:szCs w:val="26"/>
      <w:lang w:eastAsia="ko-KR"/>
    </w:rPr>
  </w:style>
  <w:style w:type="paragraph" w:styleId="Title">
    <w:name w:val="Title"/>
    <w:basedOn w:val="Normal"/>
    <w:next w:val="Normal"/>
    <w:link w:val="TitleChar"/>
    <w:uiPriority w:val="10"/>
    <w:qFormat/>
    <w:rsid w:val="00E423F8"/>
    <w:pPr>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423F8"/>
    <w:rPr>
      <w:rFonts w:asciiTheme="majorHAnsi" w:eastAsiaTheme="majorEastAsia" w:hAnsiTheme="majorHAnsi" w:cstheme="majorBidi"/>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gupubs.onlinelibrary.wiley.com/doi/abs/10.1029/2007WR006704"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qcnr.usu.edu/wats/colorado_river_studies/files/documents/Fill_Mead_First_Analysis.pdf"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x.doi.org/10.5066/F79C6V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8</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david</cp:lastModifiedBy>
  <cp:revision>10</cp:revision>
  <dcterms:created xsi:type="dcterms:W3CDTF">2019-05-10T22:07:00Z</dcterms:created>
  <dcterms:modified xsi:type="dcterms:W3CDTF">2020-02-07T18:15:00Z</dcterms:modified>
</cp:coreProperties>
</file>